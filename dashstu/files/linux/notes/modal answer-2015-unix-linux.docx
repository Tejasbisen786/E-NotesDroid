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727" w:rsidRPr="00D55953" w:rsidRDefault="00D55953" w:rsidP="00D55953">
      <w:pPr>
        <w:jc w:val="center"/>
        <w:rPr>
          <w:sz w:val="36"/>
          <w:szCs w:val="36"/>
        </w:rPr>
      </w:pPr>
      <w:r w:rsidRPr="00D55953">
        <w:rPr>
          <w:sz w:val="36"/>
          <w:szCs w:val="36"/>
        </w:rPr>
        <w:t>Government Polytechnic, Nagpur</w:t>
      </w:r>
    </w:p>
    <w:p w:rsidR="00D55953" w:rsidRDefault="00D55953" w:rsidP="00D55953">
      <w:pPr>
        <w:jc w:val="center"/>
      </w:pPr>
      <w:r>
        <w:t>(An Autonomous Institute of Govt. of Maharashtra)</w:t>
      </w:r>
    </w:p>
    <w:p w:rsidR="00D55953" w:rsidRPr="00D55953" w:rsidRDefault="00D55953" w:rsidP="00D55953">
      <w:pPr>
        <w:jc w:val="center"/>
        <w:rPr>
          <w:b/>
          <w:sz w:val="28"/>
          <w:szCs w:val="28"/>
        </w:rPr>
      </w:pPr>
      <w:r w:rsidRPr="00D55953">
        <w:rPr>
          <w:b/>
          <w:sz w:val="28"/>
          <w:szCs w:val="28"/>
        </w:rPr>
        <w:t>Term Examination Even 2015</w:t>
      </w:r>
    </w:p>
    <w:p w:rsidR="00D55953" w:rsidRPr="00D55953" w:rsidRDefault="00D55953" w:rsidP="00D55953">
      <w:pPr>
        <w:jc w:val="center"/>
        <w:rPr>
          <w:b/>
        </w:rPr>
      </w:pPr>
      <w:r w:rsidRPr="00D55953">
        <w:rPr>
          <w:b/>
        </w:rPr>
        <w:t>Model Answers</w:t>
      </w:r>
    </w:p>
    <w:p w:rsidR="00D55953" w:rsidRDefault="00D55953" w:rsidP="00D55953">
      <w:r>
        <w:t xml:space="preserve">                       Course Code: IT1404                                                          Course Name: Unix/Linux O.S.</w:t>
      </w:r>
    </w:p>
    <w:p w:rsidR="00D55953" w:rsidRDefault="00D55953" w:rsidP="00D55953">
      <w:r>
        <w:t xml:space="preserve">                       Maximum Marks: 80                                                          Minimum Marks: </w:t>
      </w:r>
      <w:r w:rsidR="00F334E4">
        <w:t>32</w:t>
      </w:r>
    </w:p>
    <w:p w:rsidR="00F334E4" w:rsidRDefault="00F334E4" w:rsidP="00D55953"/>
    <w:tbl>
      <w:tblPr>
        <w:tblStyle w:val="TableGrid"/>
        <w:tblW w:w="10068" w:type="dxa"/>
        <w:tblLook w:val="04A0"/>
      </w:tblPr>
      <w:tblGrid>
        <w:gridCol w:w="645"/>
        <w:gridCol w:w="7941"/>
        <w:gridCol w:w="1707"/>
      </w:tblGrid>
      <w:tr w:rsidR="00514C80" w:rsidTr="00D55953">
        <w:tc>
          <w:tcPr>
            <w:tcW w:w="645" w:type="dxa"/>
          </w:tcPr>
          <w:p w:rsidR="00514C80" w:rsidRDefault="00514C80">
            <w:r>
              <w:t>Que. No.</w:t>
            </w:r>
          </w:p>
        </w:tc>
        <w:tc>
          <w:tcPr>
            <w:tcW w:w="7716" w:type="dxa"/>
          </w:tcPr>
          <w:p w:rsidR="00514C80" w:rsidRDefault="00514C80">
            <w:r>
              <w:t>Question and Answer</w:t>
            </w:r>
          </w:p>
        </w:tc>
        <w:tc>
          <w:tcPr>
            <w:tcW w:w="1707" w:type="dxa"/>
          </w:tcPr>
          <w:p w:rsidR="00514C80" w:rsidRDefault="00514C80">
            <w:r>
              <w:t xml:space="preserve">Marking </w:t>
            </w:r>
          </w:p>
        </w:tc>
      </w:tr>
      <w:tr w:rsidR="00514C80" w:rsidTr="00D55953">
        <w:tc>
          <w:tcPr>
            <w:tcW w:w="645" w:type="dxa"/>
          </w:tcPr>
          <w:p w:rsidR="00514C80" w:rsidRDefault="00514C80">
            <w:r>
              <w:t>Q.1</w:t>
            </w:r>
          </w:p>
        </w:tc>
        <w:tc>
          <w:tcPr>
            <w:tcW w:w="7716" w:type="dxa"/>
          </w:tcPr>
          <w:p w:rsidR="00514C80" w:rsidRDefault="00514C80">
            <w:r>
              <w:t>Attempt Any Ten</w:t>
            </w:r>
          </w:p>
        </w:tc>
        <w:tc>
          <w:tcPr>
            <w:tcW w:w="1707" w:type="dxa"/>
          </w:tcPr>
          <w:p w:rsidR="00514C80" w:rsidRDefault="00514C80">
            <w:r>
              <w:t>20</w:t>
            </w:r>
          </w:p>
        </w:tc>
      </w:tr>
      <w:tr w:rsidR="00514C80" w:rsidTr="00D55953">
        <w:tc>
          <w:tcPr>
            <w:tcW w:w="645" w:type="dxa"/>
          </w:tcPr>
          <w:p w:rsidR="00514C80" w:rsidRDefault="00514C80">
            <w:r>
              <w:t>a)</w:t>
            </w:r>
          </w:p>
        </w:tc>
        <w:tc>
          <w:tcPr>
            <w:tcW w:w="7716" w:type="dxa"/>
          </w:tcPr>
          <w:p w:rsidR="00514C80" w:rsidRPr="009F1BCB" w:rsidRDefault="00F334E4">
            <w:pPr>
              <w:rPr>
                <w:rFonts w:ascii="Times New Roman" w:hAnsi="Times New Roman" w:cs="Times New Roman"/>
                <w:sz w:val="24"/>
                <w:szCs w:val="24"/>
              </w:rPr>
            </w:pPr>
            <w:r w:rsidRPr="009F1BCB">
              <w:rPr>
                <w:rFonts w:ascii="Times New Roman" w:hAnsi="Times New Roman" w:cs="Times New Roman"/>
                <w:sz w:val="24"/>
                <w:szCs w:val="24"/>
              </w:rPr>
              <w:t>What is Shell?</w:t>
            </w:r>
          </w:p>
        </w:tc>
        <w:tc>
          <w:tcPr>
            <w:tcW w:w="1707" w:type="dxa"/>
          </w:tcPr>
          <w:p w:rsidR="00514C80" w:rsidRDefault="00514C80">
            <w:r>
              <w:t>½ mark for each point</w:t>
            </w:r>
          </w:p>
        </w:tc>
      </w:tr>
      <w:tr w:rsidR="00514C80" w:rsidTr="00D55953">
        <w:tc>
          <w:tcPr>
            <w:tcW w:w="645" w:type="dxa"/>
          </w:tcPr>
          <w:p w:rsidR="00514C80" w:rsidRDefault="00514C80">
            <w:r>
              <w:t>Ans.</w:t>
            </w:r>
          </w:p>
        </w:tc>
        <w:tc>
          <w:tcPr>
            <w:tcW w:w="7716" w:type="dxa"/>
          </w:tcPr>
          <w:p w:rsidR="00514C80" w:rsidRPr="009F1BCB" w:rsidRDefault="00F334E4">
            <w:pPr>
              <w:rPr>
                <w:rFonts w:ascii="Times New Roman" w:hAnsi="Times New Roman" w:cs="Times New Roman"/>
                <w:sz w:val="24"/>
                <w:szCs w:val="24"/>
              </w:rPr>
            </w:pPr>
            <w:r w:rsidRPr="009F1BCB">
              <w:rPr>
                <w:rFonts w:ascii="Times New Roman" w:eastAsia="Times New Roman" w:hAnsi="Times New Roman" w:cs="Times New Roman"/>
                <w:sz w:val="24"/>
                <w:szCs w:val="24"/>
              </w:rPr>
              <w:t xml:space="preserve">             A Unix shell is a </w:t>
            </w:r>
            <w:hyperlink r:id="rId6" w:tooltip="Command-line interpreter" w:history="1">
              <w:r w:rsidRPr="009F1BCB">
                <w:rPr>
                  <w:rFonts w:ascii="Times New Roman" w:eastAsia="Times New Roman" w:hAnsi="Times New Roman" w:cs="Times New Roman"/>
                  <w:sz w:val="24"/>
                  <w:szCs w:val="24"/>
                </w:rPr>
                <w:t>command-line interpreter</w:t>
              </w:r>
            </w:hyperlink>
            <w:r w:rsidRPr="009F1BCB">
              <w:rPr>
                <w:rFonts w:ascii="Times New Roman" w:eastAsia="Times New Roman" w:hAnsi="Times New Roman" w:cs="Times New Roman"/>
                <w:sz w:val="24"/>
                <w:szCs w:val="24"/>
              </w:rPr>
              <w:t> or </w:t>
            </w:r>
            <w:hyperlink r:id="rId7" w:tooltip="Shell (computing)" w:history="1">
              <w:r w:rsidRPr="009F1BCB">
                <w:rPr>
                  <w:rFonts w:ascii="Times New Roman" w:eastAsia="Times New Roman" w:hAnsi="Times New Roman" w:cs="Times New Roman"/>
                  <w:sz w:val="24"/>
                  <w:szCs w:val="24"/>
                </w:rPr>
                <w:t>shell</w:t>
              </w:r>
            </w:hyperlink>
            <w:r w:rsidRPr="009F1BCB">
              <w:rPr>
                <w:rFonts w:ascii="Times New Roman" w:eastAsia="Times New Roman" w:hAnsi="Times New Roman" w:cs="Times New Roman"/>
                <w:sz w:val="24"/>
                <w:szCs w:val="24"/>
              </w:rPr>
              <w:t> that provides a traditional </w:t>
            </w:r>
            <w:hyperlink r:id="rId8" w:tooltip="User interface" w:history="1">
              <w:r w:rsidRPr="009F1BCB">
                <w:rPr>
                  <w:rFonts w:ascii="Times New Roman" w:eastAsia="Times New Roman" w:hAnsi="Times New Roman" w:cs="Times New Roman"/>
                  <w:sz w:val="24"/>
                  <w:szCs w:val="24"/>
                </w:rPr>
                <w:t>user interface</w:t>
              </w:r>
            </w:hyperlink>
            <w:r w:rsidRPr="009F1BCB">
              <w:rPr>
                <w:rFonts w:ascii="Times New Roman" w:eastAsia="Times New Roman" w:hAnsi="Times New Roman" w:cs="Times New Roman"/>
                <w:sz w:val="24"/>
                <w:szCs w:val="24"/>
              </w:rPr>
              <w:t> for the </w:t>
            </w:r>
            <w:hyperlink r:id="rId9" w:tooltip="Unix" w:history="1">
              <w:r w:rsidRPr="009F1BCB">
                <w:rPr>
                  <w:rFonts w:ascii="Times New Roman" w:eastAsia="Times New Roman" w:hAnsi="Times New Roman" w:cs="Times New Roman"/>
                  <w:sz w:val="24"/>
                  <w:szCs w:val="24"/>
                </w:rPr>
                <w:t>Unix</w:t>
              </w:r>
            </w:hyperlink>
            <w:r w:rsidRPr="009F1BCB">
              <w:rPr>
                <w:rFonts w:ascii="Times New Roman" w:eastAsia="Times New Roman" w:hAnsi="Times New Roman" w:cs="Times New Roman"/>
                <w:sz w:val="24"/>
                <w:szCs w:val="24"/>
              </w:rPr>
              <w:t> </w:t>
            </w:r>
            <w:hyperlink r:id="rId10" w:tooltip="Operating system" w:history="1">
              <w:r w:rsidRPr="009F1BCB">
                <w:rPr>
                  <w:rFonts w:ascii="Times New Roman" w:eastAsia="Times New Roman" w:hAnsi="Times New Roman" w:cs="Times New Roman"/>
                  <w:sz w:val="24"/>
                  <w:szCs w:val="24"/>
                </w:rPr>
                <w:t>operating system</w:t>
              </w:r>
            </w:hyperlink>
            <w:r w:rsidRPr="009F1BCB">
              <w:rPr>
                <w:rFonts w:ascii="Times New Roman" w:eastAsia="Times New Roman" w:hAnsi="Times New Roman" w:cs="Times New Roman"/>
                <w:sz w:val="24"/>
                <w:szCs w:val="24"/>
              </w:rPr>
              <w:t> and for </w:t>
            </w:r>
            <w:hyperlink r:id="rId11" w:tooltip="Unix-like" w:history="1">
              <w:r w:rsidRPr="009F1BCB">
                <w:rPr>
                  <w:rFonts w:ascii="Times New Roman" w:eastAsia="Times New Roman" w:hAnsi="Times New Roman" w:cs="Times New Roman"/>
                  <w:sz w:val="24"/>
                  <w:szCs w:val="24"/>
                </w:rPr>
                <w:t>Unix-like</w:t>
              </w:r>
            </w:hyperlink>
            <w:r w:rsidRPr="009F1BCB">
              <w:rPr>
                <w:rFonts w:ascii="Times New Roman" w:eastAsia="Times New Roman" w:hAnsi="Times New Roman" w:cs="Times New Roman"/>
                <w:sz w:val="24"/>
                <w:szCs w:val="24"/>
              </w:rPr>
              <w:t> systems. Users direct the operation of the </w:t>
            </w:r>
            <w:hyperlink r:id="rId12" w:tooltip="Computer" w:history="1">
              <w:r w:rsidRPr="009F1BCB">
                <w:rPr>
                  <w:rFonts w:ascii="Times New Roman" w:eastAsia="Times New Roman" w:hAnsi="Times New Roman" w:cs="Times New Roman"/>
                  <w:sz w:val="24"/>
                  <w:szCs w:val="24"/>
                </w:rPr>
                <w:t>computer</w:t>
              </w:r>
            </w:hyperlink>
            <w:r w:rsidRPr="009F1BCB">
              <w:rPr>
                <w:rFonts w:ascii="Times New Roman" w:eastAsia="Times New Roman" w:hAnsi="Times New Roman" w:cs="Times New Roman"/>
                <w:sz w:val="24"/>
                <w:szCs w:val="24"/>
              </w:rPr>
              <w:t> by entering commands as text for a </w:t>
            </w:r>
            <w:hyperlink r:id="rId13" w:tooltip="Command line interpreter" w:history="1">
              <w:r w:rsidRPr="009F1BCB">
                <w:rPr>
                  <w:rFonts w:ascii="Times New Roman" w:eastAsia="Times New Roman" w:hAnsi="Times New Roman" w:cs="Times New Roman"/>
                  <w:sz w:val="24"/>
                  <w:szCs w:val="24"/>
                </w:rPr>
                <w:t>command line interpreter</w:t>
              </w:r>
            </w:hyperlink>
            <w:r w:rsidRPr="009F1BCB">
              <w:rPr>
                <w:rFonts w:ascii="Times New Roman" w:eastAsia="Times New Roman" w:hAnsi="Times New Roman" w:cs="Times New Roman"/>
                <w:sz w:val="24"/>
                <w:szCs w:val="24"/>
              </w:rPr>
              <w:t xml:space="preserve"> to execute, or by creating text scripts of one or more such commands. </w:t>
            </w:r>
          </w:p>
        </w:tc>
        <w:tc>
          <w:tcPr>
            <w:tcW w:w="1707" w:type="dxa"/>
          </w:tcPr>
          <w:p w:rsidR="00514C80" w:rsidRDefault="00514C80"/>
        </w:tc>
      </w:tr>
      <w:tr w:rsidR="00514C80" w:rsidTr="00D55953">
        <w:tc>
          <w:tcPr>
            <w:tcW w:w="645" w:type="dxa"/>
          </w:tcPr>
          <w:p w:rsidR="00514C80" w:rsidRDefault="00514C80">
            <w:r>
              <w:t>b)</w:t>
            </w:r>
          </w:p>
        </w:tc>
        <w:tc>
          <w:tcPr>
            <w:tcW w:w="7716" w:type="dxa"/>
          </w:tcPr>
          <w:p w:rsidR="00514C80" w:rsidRPr="009F1BCB" w:rsidRDefault="00F334E4">
            <w:pPr>
              <w:rPr>
                <w:rFonts w:ascii="Times New Roman" w:hAnsi="Times New Roman" w:cs="Times New Roman"/>
                <w:sz w:val="24"/>
                <w:szCs w:val="24"/>
              </w:rPr>
            </w:pPr>
            <w:r w:rsidRPr="009F1BCB">
              <w:rPr>
                <w:rFonts w:ascii="Times New Roman" w:hAnsi="Times New Roman" w:cs="Times New Roman"/>
                <w:sz w:val="24"/>
                <w:szCs w:val="24"/>
              </w:rPr>
              <w:t>State any two advantage of Linux Operating System.</w:t>
            </w:r>
          </w:p>
        </w:tc>
        <w:tc>
          <w:tcPr>
            <w:tcW w:w="1707" w:type="dxa"/>
          </w:tcPr>
          <w:p w:rsidR="00514C80" w:rsidRDefault="00514C80"/>
        </w:tc>
      </w:tr>
      <w:tr w:rsidR="00514C80" w:rsidTr="00574084">
        <w:trPr>
          <w:trHeight w:val="440"/>
        </w:trPr>
        <w:tc>
          <w:tcPr>
            <w:tcW w:w="645" w:type="dxa"/>
          </w:tcPr>
          <w:p w:rsidR="00514C80" w:rsidRDefault="00514C80">
            <w:r>
              <w:t>Ans.</w:t>
            </w:r>
          </w:p>
        </w:tc>
        <w:tc>
          <w:tcPr>
            <w:tcW w:w="7716" w:type="dxa"/>
          </w:tcPr>
          <w:p w:rsidR="005E5655" w:rsidRPr="009F1BCB" w:rsidRDefault="00F334E4" w:rsidP="005E5655">
            <w:pPr>
              <w:pStyle w:val="Heading4"/>
              <w:numPr>
                <w:ilvl w:val="0"/>
                <w:numId w:val="10"/>
              </w:numPr>
              <w:shd w:val="clear" w:color="auto" w:fill="FFFFFF"/>
              <w:spacing w:before="180" w:after="180" w:line="405" w:lineRule="atLeast"/>
              <w:textAlignment w:val="baseline"/>
              <w:outlineLvl w:val="3"/>
              <w:rPr>
                <w:b w:val="0"/>
                <w:bCs w:val="0"/>
              </w:rPr>
            </w:pPr>
            <w:r w:rsidRPr="009F1BCB">
              <w:rPr>
                <w:b w:val="0"/>
                <w:bCs w:val="0"/>
              </w:rPr>
              <w:t>LINUX IS VERY STABLE!</w:t>
            </w:r>
          </w:p>
          <w:p w:rsidR="005E5655" w:rsidRPr="009F1BCB" w:rsidRDefault="005E5655" w:rsidP="005E5655">
            <w:pPr>
              <w:pStyle w:val="Heading4"/>
              <w:shd w:val="clear" w:color="auto" w:fill="FFFFFF"/>
              <w:spacing w:before="180" w:after="180" w:line="405" w:lineRule="atLeast"/>
              <w:textAlignment w:val="baseline"/>
              <w:outlineLvl w:val="3"/>
              <w:rPr>
                <w:b w:val="0"/>
                <w:bCs w:val="0"/>
              </w:rPr>
            </w:pPr>
            <w:r w:rsidRPr="009F1BCB">
              <w:rPr>
                <w:b w:val="0"/>
                <w:bCs w:val="0"/>
              </w:rPr>
              <w:t xml:space="preserve">                 </w:t>
            </w:r>
            <w:r w:rsidR="00F334E4" w:rsidRPr="009F1BCB">
              <w:rPr>
                <w:b w:val="0"/>
                <w:bCs w:val="0"/>
              </w:rPr>
              <w:t>Linux systems rarely crash, and when they do, the whole system normally does not go down. The “</w:t>
            </w:r>
            <w:hyperlink r:id="rId14" w:tgtFrame="_blank" w:history="1">
              <w:r w:rsidR="00F334E4" w:rsidRPr="009F1BCB">
                <w:rPr>
                  <w:b w:val="0"/>
                  <w:bCs w:val="0"/>
                </w:rPr>
                <w:t>blue screen of death</w:t>
              </w:r>
            </w:hyperlink>
            <w:r w:rsidR="00F334E4" w:rsidRPr="009F1BCB">
              <w:rPr>
                <w:b w:val="0"/>
                <w:bCs w:val="0"/>
              </w:rPr>
              <w:t>” familiar to Windows users is not a worry for Linux users.</w:t>
            </w:r>
          </w:p>
          <w:p w:rsidR="00F334E4" w:rsidRPr="009F1BCB" w:rsidRDefault="00F334E4" w:rsidP="005E5655">
            <w:pPr>
              <w:pStyle w:val="Heading4"/>
              <w:numPr>
                <w:ilvl w:val="0"/>
                <w:numId w:val="10"/>
              </w:numPr>
              <w:shd w:val="clear" w:color="auto" w:fill="FFFFFF"/>
              <w:spacing w:before="180" w:after="180" w:line="405" w:lineRule="atLeast"/>
              <w:textAlignment w:val="baseline"/>
              <w:outlineLvl w:val="3"/>
              <w:rPr>
                <w:b w:val="0"/>
                <w:bCs w:val="0"/>
              </w:rPr>
            </w:pPr>
            <w:r w:rsidRPr="009F1BCB">
              <w:rPr>
                <w:b w:val="0"/>
                <w:bCs w:val="0"/>
              </w:rPr>
              <w:t>LINUX IS LESS VULNERABLE TO COMPUTER MALWARE!</w:t>
            </w:r>
          </w:p>
          <w:p w:rsidR="00514C80" w:rsidRPr="009F1BCB" w:rsidRDefault="005E5655" w:rsidP="00574084">
            <w:pPr>
              <w:pStyle w:val="Heading4"/>
              <w:shd w:val="clear" w:color="auto" w:fill="FFFFFF"/>
              <w:spacing w:before="180" w:after="180" w:line="405" w:lineRule="atLeast"/>
              <w:textAlignment w:val="baseline"/>
              <w:outlineLvl w:val="3"/>
            </w:pPr>
            <w:r w:rsidRPr="009F1BCB">
              <w:rPr>
                <w:b w:val="0"/>
                <w:bCs w:val="0"/>
              </w:rPr>
              <w:t xml:space="preserve">               </w:t>
            </w:r>
            <w:r w:rsidR="00F334E4" w:rsidRPr="009F1BCB">
              <w:rPr>
                <w:b w:val="0"/>
                <w:bCs w:val="0"/>
              </w:rPr>
              <w:t>Because most computer </w:t>
            </w:r>
            <w:hyperlink r:id="rId15" w:tgtFrame="_blank" w:history="1">
              <w:r w:rsidR="00F334E4" w:rsidRPr="009F1BCB">
                <w:rPr>
                  <w:b w:val="0"/>
                  <w:bCs w:val="0"/>
                </w:rPr>
                <w:t>malware</w:t>
              </w:r>
            </w:hyperlink>
            <w:r w:rsidR="00F334E4" w:rsidRPr="009F1BCB">
              <w:rPr>
                <w:b w:val="0"/>
                <w:bCs w:val="0"/>
              </w:rPr>
              <w:t> are designed to attack </w:t>
            </w:r>
            <w:hyperlink r:id="rId16" w:tgtFrame="_blank" w:history="1">
              <w:r w:rsidR="00F334E4" w:rsidRPr="009F1BCB">
                <w:rPr>
                  <w:b w:val="0"/>
                  <w:bCs w:val="0"/>
                </w:rPr>
                <w:t>Windows</w:t>
              </w:r>
            </w:hyperlink>
            <w:r w:rsidR="00F334E4" w:rsidRPr="009F1BCB">
              <w:rPr>
                <w:b w:val="0"/>
                <w:bCs w:val="0"/>
              </w:rPr>
              <w:t xml:space="preserve"> (often through </w:t>
            </w:r>
            <w:hyperlink r:id="rId17" w:tgtFrame="_blank" w:history="1">
              <w:r w:rsidR="00F334E4" w:rsidRPr="009F1BCB">
                <w:rPr>
                  <w:b w:val="0"/>
                  <w:bCs w:val="0"/>
                </w:rPr>
                <w:t>Active X</w:t>
              </w:r>
            </w:hyperlink>
            <w:r w:rsidR="00F334E4" w:rsidRPr="009F1BCB">
              <w:rPr>
                <w:b w:val="0"/>
                <w:bCs w:val="0"/>
              </w:rPr>
              <w:t> which is not typically found in Linux) the odds are considerably less for Linux to be infected with a </w:t>
            </w:r>
            <w:hyperlink r:id="rId18" w:tgtFrame="_blank" w:history="1">
              <w:r w:rsidR="00F334E4" w:rsidRPr="009F1BCB">
                <w:rPr>
                  <w:b w:val="0"/>
                  <w:bCs w:val="0"/>
                </w:rPr>
                <w:t>virus</w:t>
              </w:r>
            </w:hyperlink>
            <w:r w:rsidR="00F334E4" w:rsidRPr="009F1BCB">
              <w:rPr>
                <w:b w:val="0"/>
                <w:bCs w:val="0"/>
              </w:rPr>
              <w:t> than Windows. The same holds true with </w:t>
            </w:r>
            <w:hyperlink r:id="rId19" w:tgtFrame="_blank" w:history="1">
              <w:r w:rsidR="00F334E4" w:rsidRPr="009F1BCB">
                <w:rPr>
                  <w:b w:val="0"/>
                  <w:bCs w:val="0"/>
                </w:rPr>
                <w:t>spyware</w:t>
              </w:r>
            </w:hyperlink>
            <w:r w:rsidR="00F334E4" w:rsidRPr="009F1BCB">
              <w:rPr>
                <w:b w:val="0"/>
                <w:bCs w:val="0"/>
              </w:rPr>
              <w:t xml:space="preserve">, </w:t>
            </w:r>
            <w:hyperlink r:id="rId20" w:tgtFrame="_blank" w:history="1">
              <w:proofErr w:type="spellStart"/>
              <w:r w:rsidR="00F334E4" w:rsidRPr="009F1BCB">
                <w:rPr>
                  <w:b w:val="0"/>
                  <w:bCs w:val="0"/>
                </w:rPr>
                <w:t>trojans</w:t>
              </w:r>
              <w:proofErr w:type="spellEnd"/>
            </w:hyperlink>
            <w:r w:rsidR="00F334E4" w:rsidRPr="009F1BCB">
              <w:rPr>
                <w:b w:val="0"/>
                <w:bCs w:val="0"/>
              </w:rPr>
              <w:t>, and </w:t>
            </w:r>
            <w:hyperlink r:id="rId21" w:tgtFrame="_blank" w:history="1">
              <w:r w:rsidR="00F334E4" w:rsidRPr="009F1BCB">
                <w:rPr>
                  <w:b w:val="0"/>
                  <w:bCs w:val="0"/>
                </w:rPr>
                <w:t>worms</w:t>
              </w:r>
            </w:hyperlink>
            <w:r w:rsidR="00F334E4" w:rsidRPr="009F1BCB">
              <w:rPr>
                <w:b w:val="0"/>
                <w:bCs w:val="0"/>
              </w:rPr>
              <w:t>. While Linux malware does exist, they are relatively few in number and none have become widespread so far.</w:t>
            </w:r>
          </w:p>
        </w:tc>
        <w:tc>
          <w:tcPr>
            <w:tcW w:w="1707" w:type="dxa"/>
          </w:tcPr>
          <w:p w:rsidR="00514C80" w:rsidRDefault="00514C80"/>
        </w:tc>
      </w:tr>
      <w:tr w:rsidR="00514C80" w:rsidTr="00D55953">
        <w:tc>
          <w:tcPr>
            <w:tcW w:w="645" w:type="dxa"/>
          </w:tcPr>
          <w:p w:rsidR="00514C80" w:rsidRDefault="00514C80">
            <w:r>
              <w:t>c)</w:t>
            </w:r>
          </w:p>
        </w:tc>
        <w:tc>
          <w:tcPr>
            <w:tcW w:w="7716" w:type="dxa"/>
          </w:tcPr>
          <w:p w:rsidR="00514C80" w:rsidRPr="009F1BCB" w:rsidRDefault="00514C80">
            <w:pPr>
              <w:rPr>
                <w:rFonts w:ascii="Times New Roman" w:hAnsi="Times New Roman" w:cs="Times New Roman"/>
                <w:sz w:val="24"/>
                <w:szCs w:val="24"/>
              </w:rPr>
            </w:pPr>
            <w:r w:rsidRPr="009F1BCB">
              <w:rPr>
                <w:rFonts w:ascii="Times New Roman" w:hAnsi="Times New Roman" w:cs="Times New Roman"/>
                <w:sz w:val="24"/>
                <w:szCs w:val="24"/>
              </w:rPr>
              <w:t xml:space="preserve">Define </w:t>
            </w:r>
            <w:r w:rsidR="00EA24D6" w:rsidRPr="009F1BCB">
              <w:rPr>
                <w:rFonts w:ascii="Times New Roman" w:hAnsi="Times New Roman" w:cs="Times New Roman"/>
                <w:sz w:val="24"/>
                <w:szCs w:val="24"/>
              </w:rPr>
              <w:t>Kernel.</w:t>
            </w:r>
          </w:p>
        </w:tc>
        <w:tc>
          <w:tcPr>
            <w:tcW w:w="1707" w:type="dxa"/>
          </w:tcPr>
          <w:p w:rsidR="00514C80" w:rsidRDefault="00514C80"/>
        </w:tc>
      </w:tr>
      <w:tr w:rsidR="00514C80" w:rsidTr="00D55953">
        <w:tc>
          <w:tcPr>
            <w:tcW w:w="645" w:type="dxa"/>
          </w:tcPr>
          <w:p w:rsidR="00514C80" w:rsidRDefault="00514C80">
            <w:r>
              <w:t>Ans.</w:t>
            </w:r>
          </w:p>
        </w:tc>
        <w:tc>
          <w:tcPr>
            <w:tcW w:w="7716" w:type="dxa"/>
          </w:tcPr>
          <w:p w:rsidR="00EA24D6" w:rsidRPr="009F1BCB" w:rsidRDefault="00EA24D6" w:rsidP="00EA24D6">
            <w:pPr>
              <w:rPr>
                <w:rFonts w:ascii="Times New Roman" w:eastAsia="Times New Roman" w:hAnsi="Times New Roman" w:cs="Times New Roman"/>
                <w:sz w:val="24"/>
                <w:szCs w:val="24"/>
              </w:rPr>
            </w:pPr>
            <w:r w:rsidRPr="009F1BCB">
              <w:rPr>
                <w:rFonts w:ascii="Times New Roman" w:eastAsia="Times New Roman" w:hAnsi="Times New Roman" w:cs="Times New Roman"/>
                <w:sz w:val="24"/>
                <w:szCs w:val="24"/>
              </w:rPr>
              <w:t xml:space="preserve">        A Unix </w:t>
            </w:r>
            <w:hyperlink r:id="rId22" w:tooltip="Kernel (computer science)" w:history="1">
              <w:r w:rsidRPr="009F1BCB">
                <w:rPr>
                  <w:rFonts w:ascii="Times New Roman" w:eastAsia="Times New Roman" w:hAnsi="Times New Roman" w:cs="Times New Roman"/>
                  <w:sz w:val="24"/>
                  <w:szCs w:val="24"/>
                </w:rPr>
                <w:t>kernel</w:t>
              </w:r>
            </w:hyperlink>
            <w:r w:rsidRPr="009F1BCB">
              <w:rPr>
                <w:rFonts w:ascii="Times New Roman" w:eastAsia="Times New Roman" w:hAnsi="Times New Roman" w:cs="Times New Roman"/>
                <w:sz w:val="24"/>
                <w:szCs w:val="24"/>
              </w:rPr>
              <w:t xml:space="preserve"> — the core or key components of the operating system — </w:t>
            </w:r>
            <w:r w:rsidRPr="009F1BCB">
              <w:rPr>
                <w:rFonts w:ascii="Times New Roman" w:eastAsia="Times New Roman" w:hAnsi="Times New Roman" w:cs="Times New Roman"/>
                <w:sz w:val="24"/>
                <w:szCs w:val="24"/>
              </w:rPr>
              <w:lastRenderedPageBreak/>
              <w:t>consists of many kernel subsystems like </w:t>
            </w:r>
            <w:hyperlink r:id="rId23" w:tooltip="Process management (computing)" w:history="1">
              <w:r w:rsidRPr="009F1BCB">
                <w:rPr>
                  <w:rFonts w:ascii="Times New Roman" w:eastAsia="Times New Roman" w:hAnsi="Times New Roman" w:cs="Times New Roman"/>
                  <w:sz w:val="24"/>
                  <w:szCs w:val="24"/>
                </w:rPr>
                <w:t>process management</w:t>
              </w:r>
            </w:hyperlink>
            <w:r w:rsidRPr="009F1BCB">
              <w:rPr>
                <w:rFonts w:ascii="Times New Roman" w:eastAsia="Times New Roman" w:hAnsi="Times New Roman" w:cs="Times New Roman"/>
                <w:sz w:val="24"/>
                <w:szCs w:val="24"/>
              </w:rPr>
              <w:t>, </w:t>
            </w:r>
            <w:hyperlink r:id="rId24" w:tooltip="Scheduling" w:history="1">
              <w:r w:rsidRPr="009F1BCB">
                <w:rPr>
                  <w:rFonts w:ascii="Times New Roman" w:eastAsia="Times New Roman" w:hAnsi="Times New Roman" w:cs="Times New Roman"/>
                  <w:sz w:val="24"/>
                  <w:szCs w:val="24"/>
                </w:rPr>
                <w:t>scheduling</w:t>
              </w:r>
            </w:hyperlink>
            <w:r w:rsidRPr="009F1BCB">
              <w:rPr>
                <w:rFonts w:ascii="Times New Roman" w:eastAsia="Times New Roman" w:hAnsi="Times New Roman" w:cs="Times New Roman"/>
                <w:sz w:val="24"/>
                <w:szCs w:val="24"/>
              </w:rPr>
              <w:t>, file management, device management and </w:t>
            </w:r>
            <w:hyperlink r:id="rId25" w:tooltip="Network management" w:history="1">
              <w:r w:rsidRPr="009F1BCB">
                <w:rPr>
                  <w:rFonts w:ascii="Times New Roman" w:eastAsia="Times New Roman" w:hAnsi="Times New Roman" w:cs="Times New Roman"/>
                  <w:sz w:val="24"/>
                  <w:szCs w:val="24"/>
                </w:rPr>
                <w:t>network management</w:t>
              </w:r>
            </w:hyperlink>
            <w:r w:rsidRPr="009F1BCB">
              <w:rPr>
                <w:rFonts w:ascii="Times New Roman" w:eastAsia="Times New Roman" w:hAnsi="Times New Roman" w:cs="Times New Roman"/>
                <w:sz w:val="24"/>
                <w:szCs w:val="24"/>
              </w:rPr>
              <w:t>, </w:t>
            </w:r>
            <w:hyperlink r:id="rId26" w:tooltip="Memory management" w:history="1">
              <w:r w:rsidRPr="009F1BCB">
                <w:rPr>
                  <w:rFonts w:ascii="Times New Roman" w:eastAsia="Times New Roman" w:hAnsi="Times New Roman" w:cs="Times New Roman"/>
                  <w:sz w:val="24"/>
                  <w:szCs w:val="24"/>
                </w:rPr>
                <w:t>memory management</w:t>
              </w:r>
            </w:hyperlink>
            <w:r w:rsidRPr="009F1BCB">
              <w:rPr>
                <w:rFonts w:ascii="Times New Roman" w:eastAsia="Times New Roman" w:hAnsi="Times New Roman" w:cs="Times New Roman"/>
                <w:sz w:val="24"/>
                <w:szCs w:val="24"/>
              </w:rPr>
              <w:t>, dealing with interrupts from hardware devices.</w:t>
            </w:r>
          </w:p>
          <w:p w:rsidR="00514C80" w:rsidRPr="009F1BCB" w:rsidRDefault="00EA24D6">
            <w:pPr>
              <w:rPr>
                <w:rFonts w:ascii="Times New Roman" w:eastAsia="Times New Roman" w:hAnsi="Times New Roman" w:cs="Times New Roman"/>
                <w:sz w:val="24"/>
                <w:szCs w:val="24"/>
              </w:rPr>
            </w:pPr>
            <w:r w:rsidRPr="009F1BCB">
              <w:rPr>
                <w:rFonts w:ascii="Times New Roman" w:eastAsia="Times New Roman" w:hAnsi="Times New Roman" w:cs="Times New Roman"/>
                <w:sz w:val="24"/>
                <w:szCs w:val="24"/>
              </w:rPr>
              <w:t xml:space="preserve">            The kernel provides these and other basic services: </w:t>
            </w:r>
            <w:hyperlink r:id="rId27" w:tooltip="Interrupt handler" w:history="1">
              <w:r w:rsidRPr="009F1BCB">
                <w:rPr>
                  <w:rFonts w:ascii="Times New Roman" w:eastAsia="Times New Roman" w:hAnsi="Times New Roman" w:cs="Times New Roman"/>
                  <w:sz w:val="24"/>
                  <w:szCs w:val="24"/>
                </w:rPr>
                <w:t>interrupt</w:t>
              </w:r>
            </w:hyperlink>
            <w:r w:rsidRPr="009F1BCB">
              <w:rPr>
                <w:rFonts w:ascii="Times New Roman" w:eastAsia="Times New Roman" w:hAnsi="Times New Roman" w:cs="Times New Roman"/>
                <w:sz w:val="24"/>
                <w:szCs w:val="24"/>
              </w:rPr>
              <w:t> and trap handling, separation between user and system space, </w:t>
            </w:r>
            <w:hyperlink r:id="rId28" w:tooltip="System call" w:history="1">
              <w:r w:rsidRPr="009F1BCB">
                <w:rPr>
                  <w:rFonts w:ascii="Times New Roman" w:eastAsia="Times New Roman" w:hAnsi="Times New Roman" w:cs="Times New Roman"/>
                  <w:sz w:val="24"/>
                  <w:szCs w:val="24"/>
                </w:rPr>
                <w:t>system calls</w:t>
              </w:r>
            </w:hyperlink>
            <w:r w:rsidRPr="009F1BCB">
              <w:rPr>
                <w:rFonts w:ascii="Times New Roman" w:eastAsia="Times New Roman" w:hAnsi="Times New Roman" w:cs="Times New Roman"/>
                <w:sz w:val="24"/>
                <w:szCs w:val="24"/>
              </w:rPr>
              <w:t>, </w:t>
            </w:r>
            <w:hyperlink r:id="rId29" w:tooltip="Scheduling (computing)" w:history="1">
              <w:r w:rsidRPr="009F1BCB">
                <w:rPr>
                  <w:rFonts w:ascii="Times New Roman" w:eastAsia="Times New Roman" w:hAnsi="Times New Roman" w:cs="Times New Roman"/>
                  <w:sz w:val="24"/>
                  <w:szCs w:val="24"/>
                </w:rPr>
                <w:t>scheduling</w:t>
              </w:r>
            </w:hyperlink>
            <w:r w:rsidRPr="009F1BCB">
              <w:rPr>
                <w:rFonts w:ascii="Times New Roman" w:eastAsia="Times New Roman" w:hAnsi="Times New Roman" w:cs="Times New Roman"/>
                <w:sz w:val="24"/>
                <w:szCs w:val="24"/>
              </w:rPr>
              <w:t xml:space="preserve">, timer and clock handling, </w:t>
            </w:r>
            <w:hyperlink r:id="rId30" w:tooltip="File descriptor" w:history="1">
              <w:r w:rsidRPr="009F1BCB">
                <w:rPr>
                  <w:rFonts w:ascii="Times New Roman" w:eastAsia="Times New Roman" w:hAnsi="Times New Roman" w:cs="Times New Roman"/>
                  <w:sz w:val="24"/>
                  <w:szCs w:val="24"/>
                </w:rPr>
                <w:t>file descriptor</w:t>
              </w:r>
            </w:hyperlink>
            <w:r w:rsidRPr="009F1BCB">
              <w:rPr>
                <w:rFonts w:ascii="Times New Roman" w:eastAsia="Times New Roman" w:hAnsi="Times New Roman" w:cs="Times New Roman"/>
                <w:sz w:val="24"/>
                <w:szCs w:val="24"/>
              </w:rPr>
              <w:t> management.</w:t>
            </w:r>
          </w:p>
        </w:tc>
        <w:tc>
          <w:tcPr>
            <w:tcW w:w="1707" w:type="dxa"/>
          </w:tcPr>
          <w:p w:rsidR="00514C80" w:rsidRDefault="00514C80"/>
        </w:tc>
      </w:tr>
      <w:tr w:rsidR="00514C80" w:rsidTr="00D55953">
        <w:tc>
          <w:tcPr>
            <w:tcW w:w="645" w:type="dxa"/>
          </w:tcPr>
          <w:p w:rsidR="00514C80" w:rsidRDefault="00514C80" w:rsidP="00514C80">
            <w:r>
              <w:lastRenderedPageBreak/>
              <w:t xml:space="preserve">d) </w:t>
            </w:r>
          </w:p>
        </w:tc>
        <w:tc>
          <w:tcPr>
            <w:tcW w:w="7716" w:type="dxa"/>
          </w:tcPr>
          <w:p w:rsidR="00514C80" w:rsidRPr="009F1BCB" w:rsidRDefault="00763DBC">
            <w:pPr>
              <w:rPr>
                <w:rFonts w:ascii="Times New Roman" w:hAnsi="Times New Roman" w:cs="Times New Roman"/>
                <w:sz w:val="24"/>
                <w:szCs w:val="24"/>
              </w:rPr>
            </w:pPr>
            <w:r w:rsidRPr="009F1BCB">
              <w:rPr>
                <w:rFonts w:ascii="Times New Roman" w:hAnsi="Times New Roman" w:cs="Times New Roman"/>
                <w:sz w:val="24"/>
                <w:szCs w:val="24"/>
              </w:rPr>
              <w:t xml:space="preserve">Write the steps for creating a directory in Linux Operating System : </w:t>
            </w:r>
            <w:proofErr w:type="spellStart"/>
            <w:r w:rsidRPr="009F1BCB">
              <w:rPr>
                <w:rFonts w:ascii="Times New Roman" w:hAnsi="Times New Roman" w:cs="Times New Roman"/>
                <w:sz w:val="24"/>
                <w:szCs w:val="24"/>
              </w:rPr>
              <w:t>i</w:t>
            </w:r>
            <w:proofErr w:type="spellEnd"/>
            <w:r w:rsidRPr="009F1BCB">
              <w:rPr>
                <w:rFonts w:ascii="Times New Roman" w:hAnsi="Times New Roman" w:cs="Times New Roman"/>
                <w:sz w:val="24"/>
                <w:szCs w:val="24"/>
              </w:rPr>
              <w:t>)Using GUI  ii)Using Command Prompt</w:t>
            </w:r>
          </w:p>
        </w:tc>
        <w:tc>
          <w:tcPr>
            <w:tcW w:w="1707" w:type="dxa"/>
          </w:tcPr>
          <w:p w:rsidR="00514C80" w:rsidRDefault="00514C80">
            <w:r>
              <w:t xml:space="preserve">First Sub </w:t>
            </w:r>
            <w:proofErr w:type="spellStart"/>
            <w:r>
              <w:t>que</w:t>
            </w:r>
            <w:proofErr w:type="spellEnd"/>
            <w:r>
              <w:t>. 1M,For second 1M</w:t>
            </w:r>
          </w:p>
        </w:tc>
      </w:tr>
      <w:tr w:rsidR="00514C80" w:rsidTr="0064745D">
        <w:trPr>
          <w:trHeight w:val="4355"/>
        </w:trPr>
        <w:tc>
          <w:tcPr>
            <w:tcW w:w="645" w:type="dxa"/>
          </w:tcPr>
          <w:p w:rsidR="00514C80" w:rsidRDefault="00514C80">
            <w:r>
              <w:t>Ans.</w:t>
            </w:r>
          </w:p>
        </w:tc>
        <w:tc>
          <w:tcPr>
            <w:tcW w:w="7716" w:type="dxa"/>
          </w:tcPr>
          <w:p w:rsidR="00514C80" w:rsidRPr="009F1BCB" w:rsidRDefault="00763DBC" w:rsidP="007662B5">
            <w:pPr>
              <w:rPr>
                <w:rFonts w:ascii="Times New Roman" w:hAnsi="Times New Roman" w:cs="Times New Roman"/>
                <w:sz w:val="24"/>
                <w:szCs w:val="24"/>
              </w:rPr>
            </w:pPr>
            <w:proofErr w:type="spellStart"/>
            <w:r w:rsidRPr="009F1BCB">
              <w:rPr>
                <w:rFonts w:ascii="Times New Roman" w:hAnsi="Times New Roman" w:cs="Times New Roman"/>
                <w:sz w:val="24"/>
                <w:szCs w:val="24"/>
              </w:rPr>
              <w:t>i</w:t>
            </w:r>
            <w:proofErr w:type="spellEnd"/>
            <w:r w:rsidRPr="009F1BCB">
              <w:rPr>
                <w:rFonts w:ascii="Times New Roman" w:hAnsi="Times New Roman" w:cs="Times New Roman"/>
                <w:sz w:val="24"/>
                <w:szCs w:val="24"/>
              </w:rPr>
              <w:t>)Using GUI</w:t>
            </w:r>
          </w:p>
          <w:p w:rsidR="007C6C17" w:rsidRPr="007C6C17" w:rsidRDefault="00704046" w:rsidP="007C6C17">
            <w:pPr>
              <w:rPr>
                <w:rFonts w:ascii="Times New Roman" w:eastAsia="Times New Roman" w:hAnsi="Times New Roman" w:cs="Times New Roman"/>
                <w:sz w:val="24"/>
                <w:szCs w:val="24"/>
              </w:rPr>
            </w:pPr>
            <w:r w:rsidRPr="009F1BCB">
              <w:rPr>
                <w:rFonts w:ascii="Times New Roman" w:eastAsia="Times New Roman" w:hAnsi="Times New Roman" w:cs="Times New Roman"/>
                <w:sz w:val="24"/>
                <w:szCs w:val="24"/>
              </w:rPr>
              <w:t xml:space="preserve">        </w:t>
            </w:r>
            <w:r w:rsidR="007C6C17" w:rsidRPr="007C6C17">
              <w:rPr>
                <w:rFonts w:ascii="Times New Roman" w:eastAsia="Times New Roman" w:hAnsi="Times New Roman" w:cs="Times New Roman"/>
                <w:sz w:val="24"/>
                <w:szCs w:val="24"/>
              </w:rPr>
              <w:t>The same way as in Windows, more or less. From the Files file browser:</w:t>
            </w:r>
          </w:p>
          <w:p w:rsidR="007C6C17" w:rsidRPr="007C6C17" w:rsidRDefault="007C6C17" w:rsidP="007C6C17">
            <w:pPr>
              <w:rPr>
                <w:rFonts w:ascii="Times New Roman" w:eastAsia="Times New Roman" w:hAnsi="Times New Roman" w:cs="Times New Roman"/>
                <w:sz w:val="24"/>
                <w:szCs w:val="24"/>
              </w:rPr>
            </w:pPr>
            <w:r w:rsidRPr="007C6C17">
              <w:rPr>
                <w:rFonts w:ascii="Times New Roman" w:eastAsia="Times New Roman" w:hAnsi="Times New Roman" w:cs="Times New Roman"/>
                <w:sz w:val="24"/>
                <w:szCs w:val="24"/>
              </w:rPr>
              <w:t>To make a directory -- right-click and select</w:t>
            </w:r>
            <w:r w:rsidRPr="009F1BCB">
              <w:rPr>
                <w:rFonts w:ascii="Times New Roman" w:eastAsia="Times New Roman" w:hAnsi="Times New Roman" w:cs="Times New Roman"/>
                <w:sz w:val="24"/>
                <w:szCs w:val="24"/>
              </w:rPr>
              <w:t> New Folder</w:t>
            </w:r>
            <w:r w:rsidRPr="007C6C17">
              <w:rPr>
                <w:rFonts w:ascii="Times New Roman" w:eastAsia="Times New Roman" w:hAnsi="Times New Roman" w:cs="Times New Roman"/>
                <w:sz w:val="24"/>
                <w:szCs w:val="24"/>
              </w:rPr>
              <w:t>.</w:t>
            </w:r>
          </w:p>
          <w:p w:rsidR="007C6C17" w:rsidRPr="007C6C17" w:rsidRDefault="007C6C17" w:rsidP="007C6C17">
            <w:pPr>
              <w:rPr>
                <w:rFonts w:ascii="Times New Roman" w:eastAsia="Times New Roman" w:hAnsi="Times New Roman" w:cs="Times New Roman"/>
                <w:sz w:val="24"/>
                <w:szCs w:val="24"/>
              </w:rPr>
            </w:pPr>
            <w:r w:rsidRPr="007C6C17">
              <w:rPr>
                <w:rFonts w:ascii="Times New Roman" w:eastAsia="Times New Roman" w:hAnsi="Times New Roman" w:cs="Times New Roman"/>
                <w:sz w:val="24"/>
                <w:szCs w:val="24"/>
              </w:rPr>
              <w:t>To make a file -- right-click and select</w:t>
            </w:r>
            <w:r w:rsidRPr="009F1BCB">
              <w:rPr>
                <w:rFonts w:ascii="Times New Roman" w:eastAsia="Times New Roman" w:hAnsi="Times New Roman" w:cs="Times New Roman"/>
                <w:sz w:val="24"/>
                <w:szCs w:val="24"/>
              </w:rPr>
              <w:t> New Document </w:t>
            </w:r>
            <w:r w:rsidRPr="007C6C17">
              <w:rPr>
                <w:rFonts w:ascii="Times New Roman" w:eastAsia="Times New Roman" w:hAnsi="Times New Roman" w:cs="Times New Roman"/>
                <w:sz w:val="24"/>
                <w:szCs w:val="24"/>
              </w:rPr>
              <w:t>-&gt;</w:t>
            </w:r>
            <w:r w:rsidRPr="009F1BCB">
              <w:rPr>
                <w:rFonts w:ascii="Times New Roman" w:eastAsia="Times New Roman" w:hAnsi="Times New Roman" w:cs="Times New Roman"/>
                <w:sz w:val="24"/>
                <w:szCs w:val="24"/>
              </w:rPr>
              <w:t> Empty Document</w:t>
            </w:r>
            <w:r w:rsidRPr="007C6C17">
              <w:rPr>
                <w:rFonts w:ascii="Times New Roman" w:eastAsia="Times New Roman" w:hAnsi="Times New Roman" w:cs="Times New Roman"/>
                <w:sz w:val="24"/>
                <w:szCs w:val="24"/>
              </w:rPr>
              <w:t>.</w:t>
            </w:r>
          </w:p>
          <w:p w:rsidR="007C6C17" w:rsidRPr="007C6C17" w:rsidRDefault="007C6C17" w:rsidP="007C6C17">
            <w:pPr>
              <w:rPr>
                <w:rFonts w:ascii="Times New Roman" w:eastAsia="Times New Roman" w:hAnsi="Times New Roman" w:cs="Times New Roman"/>
                <w:sz w:val="24"/>
                <w:szCs w:val="24"/>
              </w:rPr>
            </w:pPr>
            <w:r w:rsidRPr="007C6C17">
              <w:rPr>
                <w:rFonts w:ascii="Times New Roman" w:eastAsia="Times New Roman" w:hAnsi="Times New Roman" w:cs="Times New Roman"/>
                <w:sz w:val="24"/>
                <w:szCs w:val="24"/>
              </w:rPr>
              <w:t>To edit the new file -- right-click the new file and</w:t>
            </w:r>
            <w:r w:rsidRPr="009F1BCB">
              <w:rPr>
                <w:rFonts w:ascii="Times New Roman" w:eastAsia="Times New Roman" w:hAnsi="Times New Roman" w:cs="Times New Roman"/>
                <w:sz w:val="24"/>
                <w:szCs w:val="24"/>
              </w:rPr>
              <w:t> Open With </w:t>
            </w:r>
            <w:r w:rsidRPr="007C6C17">
              <w:rPr>
                <w:rFonts w:ascii="Times New Roman" w:eastAsia="Times New Roman" w:hAnsi="Times New Roman" w:cs="Times New Roman"/>
                <w:sz w:val="24"/>
                <w:szCs w:val="24"/>
              </w:rPr>
              <w:t>-&gt;</w:t>
            </w:r>
            <w:r w:rsidRPr="009F1BCB">
              <w:rPr>
                <w:rFonts w:ascii="Times New Roman" w:eastAsia="Times New Roman" w:hAnsi="Times New Roman" w:cs="Times New Roman"/>
                <w:sz w:val="24"/>
                <w:szCs w:val="24"/>
              </w:rPr>
              <w:t> Other Application </w:t>
            </w:r>
            <w:r w:rsidRPr="007C6C17">
              <w:rPr>
                <w:rFonts w:ascii="Times New Roman" w:eastAsia="Times New Roman" w:hAnsi="Times New Roman" w:cs="Times New Roman"/>
                <w:sz w:val="24"/>
                <w:szCs w:val="24"/>
              </w:rPr>
              <w:t>-&gt;</w:t>
            </w:r>
            <w:r w:rsidRPr="009F1BCB">
              <w:rPr>
                <w:rFonts w:ascii="Times New Roman" w:eastAsia="Times New Roman" w:hAnsi="Times New Roman" w:cs="Times New Roman"/>
                <w:sz w:val="24"/>
                <w:szCs w:val="24"/>
              </w:rPr>
              <w:t> </w:t>
            </w:r>
            <w:proofErr w:type="spellStart"/>
            <w:r w:rsidRPr="009F1BCB">
              <w:rPr>
                <w:rFonts w:ascii="Times New Roman" w:eastAsia="Times New Roman" w:hAnsi="Times New Roman" w:cs="Times New Roman"/>
                <w:sz w:val="24"/>
                <w:szCs w:val="24"/>
              </w:rPr>
              <w:t>GVim</w:t>
            </w:r>
            <w:proofErr w:type="spellEnd"/>
            <w:r w:rsidRPr="009F1BCB">
              <w:rPr>
                <w:rFonts w:ascii="Times New Roman" w:eastAsia="Times New Roman" w:hAnsi="Times New Roman" w:cs="Times New Roman"/>
                <w:sz w:val="24"/>
                <w:szCs w:val="24"/>
              </w:rPr>
              <w:t> </w:t>
            </w:r>
            <w:r w:rsidRPr="007C6C17">
              <w:rPr>
                <w:rFonts w:ascii="Times New Roman" w:eastAsia="Times New Roman" w:hAnsi="Times New Roman" w:cs="Times New Roman"/>
                <w:sz w:val="24"/>
                <w:szCs w:val="24"/>
              </w:rPr>
              <w:t>(</w:t>
            </w:r>
            <w:proofErr w:type="spellStart"/>
            <w:r w:rsidRPr="007C6C17">
              <w:rPr>
                <w:rFonts w:ascii="Times New Roman" w:eastAsia="Times New Roman" w:hAnsi="Times New Roman" w:cs="Times New Roman"/>
                <w:sz w:val="24"/>
                <w:szCs w:val="24"/>
              </w:rPr>
              <w:t>GVim</w:t>
            </w:r>
            <w:proofErr w:type="spellEnd"/>
            <w:r w:rsidRPr="007C6C17">
              <w:rPr>
                <w:rFonts w:ascii="Times New Roman" w:eastAsia="Times New Roman" w:hAnsi="Times New Roman" w:cs="Times New Roman"/>
                <w:sz w:val="24"/>
                <w:szCs w:val="24"/>
              </w:rPr>
              <w:t xml:space="preserve"> is vi with a better GUI. </w:t>
            </w:r>
            <w:proofErr w:type="spellStart"/>
            <w:r w:rsidRPr="007C6C17">
              <w:rPr>
                <w:rFonts w:ascii="Times New Roman" w:eastAsia="Times New Roman" w:hAnsi="Times New Roman" w:cs="Times New Roman"/>
                <w:sz w:val="24"/>
                <w:szCs w:val="24"/>
              </w:rPr>
              <w:t>GVim</w:t>
            </w:r>
            <w:proofErr w:type="spellEnd"/>
            <w:r w:rsidRPr="007C6C17">
              <w:rPr>
                <w:rFonts w:ascii="Times New Roman" w:eastAsia="Times New Roman" w:hAnsi="Times New Roman" w:cs="Times New Roman"/>
                <w:sz w:val="24"/>
                <w:szCs w:val="24"/>
              </w:rPr>
              <w:t xml:space="preserve"> is in the </w:t>
            </w:r>
            <w:proofErr w:type="spellStart"/>
            <w:r w:rsidRPr="007C6C17">
              <w:rPr>
                <w:rFonts w:ascii="Times New Roman" w:eastAsia="Times New Roman" w:hAnsi="Times New Roman" w:cs="Times New Roman"/>
                <w:sz w:val="24"/>
                <w:szCs w:val="24"/>
              </w:rPr>
              <w:t>Ubuntu</w:t>
            </w:r>
            <w:proofErr w:type="spellEnd"/>
            <w:r w:rsidRPr="007C6C17">
              <w:rPr>
                <w:rFonts w:ascii="Times New Roman" w:eastAsia="Times New Roman" w:hAnsi="Times New Roman" w:cs="Times New Roman"/>
                <w:sz w:val="24"/>
                <w:szCs w:val="24"/>
              </w:rPr>
              <w:t xml:space="preserve"> repos.).</w:t>
            </w:r>
          </w:p>
          <w:p w:rsidR="007C6C17" w:rsidRPr="007C6C17" w:rsidRDefault="007C6C17" w:rsidP="007C6C17">
            <w:pPr>
              <w:rPr>
                <w:rFonts w:ascii="Times New Roman" w:eastAsia="Times New Roman" w:hAnsi="Times New Roman" w:cs="Times New Roman"/>
                <w:sz w:val="24"/>
                <w:szCs w:val="24"/>
              </w:rPr>
            </w:pPr>
            <w:r w:rsidRPr="007C6C17">
              <w:rPr>
                <w:rFonts w:ascii="Times New Roman" w:eastAsia="Times New Roman" w:hAnsi="Times New Roman" w:cs="Times New Roman"/>
                <w:sz w:val="24"/>
                <w:szCs w:val="24"/>
              </w:rPr>
              <w:t>To delete all of the above -- the easy to delete anything is to click it once and send it to the Trash by pressing the</w:t>
            </w:r>
            <w:r w:rsidRPr="009F1BCB">
              <w:rPr>
                <w:rFonts w:ascii="Times New Roman" w:eastAsia="Times New Roman" w:hAnsi="Times New Roman" w:cs="Times New Roman"/>
                <w:sz w:val="24"/>
                <w:szCs w:val="24"/>
              </w:rPr>
              <w:t> Delete </w:t>
            </w:r>
            <w:r w:rsidRPr="007C6C17">
              <w:rPr>
                <w:rFonts w:ascii="Times New Roman" w:eastAsia="Times New Roman" w:hAnsi="Times New Roman" w:cs="Times New Roman"/>
                <w:sz w:val="24"/>
                <w:szCs w:val="24"/>
              </w:rPr>
              <w:t>key.</w:t>
            </w:r>
          </w:p>
          <w:p w:rsidR="00763DBC" w:rsidRPr="009F1BCB" w:rsidRDefault="00763DBC" w:rsidP="007662B5">
            <w:pPr>
              <w:rPr>
                <w:rFonts w:ascii="Times New Roman" w:eastAsia="Times New Roman" w:hAnsi="Times New Roman" w:cs="Times New Roman"/>
                <w:sz w:val="24"/>
                <w:szCs w:val="24"/>
              </w:rPr>
            </w:pPr>
          </w:p>
          <w:p w:rsidR="00763DBC" w:rsidRPr="009F1BCB" w:rsidRDefault="00763DBC" w:rsidP="007662B5">
            <w:pPr>
              <w:rPr>
                <w:rFonts w:ascii="Times New Roman" w:eastAsia="Times New Roman" w:hAnsi="Times New Roman" w:cs="Times New Roman"/>
                <w:sz w:val="24"/>
                <w:szCs w:val="24"/>
              </w:rPr>
            </w:pPr>
            <w:r w:rsidRPr="009F1BCB">
              <w:rPr>
                <w:rFonts w:ascii="Times New Roman" w:eastAsia="Times New Roman" w:hAnsi="Times New Roman" w:cs="Times New Roman"/>
                <w:sz w:val="24"/>
                <w:szCs w:val="24"/>
              </w:rPr>
              <w:t>ii) Using command prompt</w:t>
            </w:r>
          </w:p>
          <w:p w:rsidR="00763DBC" w:rsidRPr="009F1BCB" w:rsidRDefault="00763DBC" w:rsidP="007662B5">
            <w:pPr>
              <w:rPr>
                <w:rFonts w:ascii="Times New Roman" w:eastAsia="Times New Roman" w:hAnsi="Times New Roman" w:cs="Times New Roman"/>
                <w:sz w:val="24"/>
                <w:szCs w:val="24"/>
              </w:rPr>
            </w:pPr>
            <w:r w:rsidRPr="009F1BCB">
              <w:rPr>
                <w:rFonts w:ascii="Times New Roman" w:eastAsia="Times New Roman" w:hAnsi="Times New Roman" w:cs="Times New Roman"/>
                <w:sz w:val="24"/>
                <w:szCs w:val="24"/>
              </w:rPr>
              <w:t xml:space="preserve">      Command </w:t>
            </w:r>
            <w:proofErr w:type="spellStart"/>
            <w:r w:rsidRPr="009F1BCB">
              <w:rPr>
                <w:rFonts w:ascii="Times New Roman" w:eastAsia="Times New Roman" w:hAnsi="Times New Roman" w:cs="Times New Roman"/>
                <w:sz w:val="24"/>
                <w:szCs w:val="24"/>
              </w:rPr>
              <w:t>mkdir</w:t>
            </w:r>
            <w:proofErr w:type="spellEnd"/>
            <w:r w:rsidRPr="009F1BCB">
              <w:rPr>
                <w:rFonts w:ascii="Times New Roman" w:eastAsia="Times New Roman" w:hAnsi="Times New Roman" w:cs="Times New Roman"/>
                <w:sz w:val="24"/>
                <w:szCs w:val="24"/>
              </w:rPr>
              <w:t> is used to create </w:t>
            </w:r>
            <w:hyperlink r:id="rId31" w:history="1">
              <w:r w:rsidRPr="009F1BCB">
                <w:rPr>
                  <w:rFonts w:ascii="Times New Roman" w:eastAsia="Times New Roman" w:hAnsi="Times New Roman" w:cs="Times New Roman"/>
                  <w:sz w:val="24"/>
                  <w:szCs w:val="24"/>
                </w:rPr>
                <w:t>directories</w:t>
              </w:r>
            </w:hyperlink>
            <w:r w:rsidRPr="009F1BCB">
              <w:rPr>
                <w:rFonts w:ascii="Times New Roman" w:eastAsia="Times New Roman" w:hAnsi="Times New Roman" w:cs="Times New Roman"/>
                <w:sz w:val="24"/>
                <w:szCs w:val="24"/>
              </w:rPr>
              <w:t> on a </w:t>
            </w:r>
            <w:hyperlink r:id="rId32" w:history="1">
              <w:r w:rsidRPr="009F1BCB">
                <w:rPr>
                  <w:rFonts w:ascii="Times New Roman" w:eastAsia="Times New Roman" w:hAnsi="Times New Roman" w:cs="Times New Roman"/>
                  <w:sz w:val="24"/>
                  <w:szCs w:val="24"/>
                </w:rPr>
                <w:t>file system</w:t>
              </w:r>
            </w:hyperlink>
            <w:r w:rsidRPr="009F1BCB">
              <w:rPr>
                <w:rFonts w:ascii="Times New Roman" w:eastAsia="Times New Roman" w:hAnsi="Times New Roman" w:cs="Times New Roman"/>
                <w:sz w:val="24"/>
                <w:szCs w:val="24"/>
              </w:rPr>
              <w:t xml:space="preserve">. If the specified DIRECTORY does not already </w:t>
            </w:r>
            <w:proofErr w:type="spellStart"/>
            <w:r w:rsidRPr="009F1BCB">
              <w:rPr>
                <w:rFonts w:ascii="Times New Roman" w:eastAsia="Times New Roman" w:hAnsi="Times New Roman" w:cs="Times New Roman"/>
                <w:sz w:val="24"/>
                <w:szCs w:val="24"/>
              </w:rPr>
              <w:t>exist</w:t>
            </w:r>
            <w:proofErr w:type="gramStart"/>
            <w:r w:rsidRPr="009F1BCB">
              <w:rPr>
                <w:rFonts w:ascii="Times New Roman" w:eastAsia="Times New Roman" w:hAnsi="Times New Roman" w:cs="Times New Roman"/>
                <w:sz w:val="24"/>
                <w:szCs w:val="24"/>
              </w:rPr>
              <w:t>,mkdir</w:t>
            </w:r>
            <w:proofErr w:type="spellEnd"/>
            <w:proofErr w:type="gramEnd"/>
            <w:r w:rsidRPr="009F1BCB">
              <w:rPr>
                <w:rFonts w:ascii="Times New Roman" w:eastAsia="Times New Roman" w:hAnsi="Times New Roman" w:cs="Times New Roman"/>
                <w:sz w:val="24"/>
                <w:szCs w:val="24"/>
              </w:rPr>
              <w:t> creates it.</w:t>
            </w:r>
          </w:p>
          <w:p w:rsidR="00763DBC" w:rsidRPr="009F1BCB" w:rsidRDefault="00763DBC" w:rsidP="007C6C17">
            <w:pPr>
              <w:rPr>
                <w:rFonts w:ascii="Times New Roman" w:eastAsia="Times New Roman" w:hAnsi="Times New Roman" w:cs="Times New Roman"/>
                <w:sz w:val="24"/>
                <w:szCs w:val="24"/>
              </w:rPr>
            </w:pPr>
            <w:r w:rsidRPr="009F1BCB">
              <w:rPr>
                <w:rFonts w:ascii="Times New Roman" w:eastAsia="Times New Roman" w:hAnsi="Times New Roman" w:cs="Times New Roman"/>
                <w:sz w:val="24"/>
                <w:szCs w:val="24"/>
              </w:rPr>
              <w:t xml:space="preserve">      </w:t>
            </w:r>
            <w:proofErr w:type="spellStart"/>
            <w:r w:rsidRPr="009F1BCB">
              <w:rPr>
                <w:rFonts w:ascii="Times New Roman" w:eastAsia="Times New Roman" w:hAnsi="Times New Roman" w:cs="Times New Roman"/>
                <w:sz w:val="24"/>
                <w:szCs w:val="24"/>
              </w:rPr>
              <w:t>mkdir</w:t>
            </w:r>
            <w:proofErr w:type="spellEnd"/>
            <w:r w:rsidRPr="009F1BCB">
              <w:rPr>
                <w:rFonts w:ascii="Times New Roman" w:eastAsia="Times New Roman" w:hAnsi="Times New Roman" w:cs="Times New Roman"/>
                <w:sz w:val="24"/>
                <w:szCs w:val="24"/>
              </w:rPr>
              <w:t xml:space="preserve"> syntax</w:t>
            </w:r>
          </w:p>
          <w:p w:rsidR="00763DBC" w:rsidRPr="009F1BCB" w:rsidRDefault="00763DBC" w:rsidP="00763DBC">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hAnsi="Times New Roman" w:cs="Times New Roman"/>
                <w:sz w:val="24"/>
                <w:szCs w:val="24"/>
              </w:rPr>
            </w:pPr>
            <w:proofErr w:type="spellStart"/>
            <w:r w:rsidRPr="009F1BCB">
              <w:rPr>
                <w:rFonts w:ascii="Times New Roman" w:hAnsi="Times New Roman" w:cs="Times New Roman"/>
                <w:sz w:val="24"/>
                <w:szCs w:val="24"/>
              </w:rPr>
              <w:t>mkdir</w:t>
            </w:r>
            <w:proofErr w:type="spellEnd"/>
            <w:r w:rsidRPr="009F1BCB">
              <w:rPr>
                <w:rFonts w:ascii="Times New Roman" w:hAnsi="Times New Roman" w:cs="Times New Roman"/>
                <w:sz w:val="24"/>
                <w:szCs w:val="24"/>
              </w:rPr>
              <w:t xml:space="preserve"> [OPTION ...] DIRECTORY ...</w:t>
            </w:r>
          </w:p>
        </w:tc>
        <w:tc>
          <w:tcPr>
            <w:tcW w:w="1707" w:type="dxa"/>
          </w:tcPr>
          <w:p w:rsidR="00514C80" w:rsidRDefault="00514C80"/>
        </w:tc>
      </w:tr>
      <w:tr w:rsidR="00514C80" w:rsidTr="00D55953">
        <w:tc>
          <w:tcPr>
            <w:tcW w:w="645" w:type="dxa"/>
          </w:tcPr>
          <w:p w:rsidR="00514C80" w:rsidRDefault="007662B5" w:rsidP="007662B5">
            <w:r>
              <w:t>e)</w:t>
            </w:r>
          </w:p>
        </w:tc>
        <w:tc>
          <w:tcPr>
            <w:tcW w:w="7716" w:type="dxa"/>
          </w:tcPr>
          <w:p w:rsidR="00514C80" w:rsidRPr="009F1BCB" w:rsidRDefault="0064745D">
            <w:pPr>
              <w:rPr>
                <w:rFonts w:ascii="Times New Roman" w:hAnsi="Times New Roman" w:cs="Times New Roman"/>
                <w:sz w:val="24"/>
                <w:szCs w:val="24"/>
              </w:rPr>
            </w:pPr>
            <w:r w:rsidRPr="009F1BCB">
              <w:rPr>
                <w:rFonts w:ascii="Times New Roman" w:hAnsi="Times New Roman" w:cs="Times New Roman"/>
                <w:sz w:val="24"/>
                <w:szCs w:val="24"/>
              </w:rPr>
              <w:t>Give any two features of Linux Kernel.</w:t>
            </w:r>
          </w:p>
        </w:tc>
        <w:tc>
          <w:tcPr>
            <w:tcW w:w="1707" w:type="dxa"/>
          </w:tcPr>
          <w:p w:rsidR="00514C80" w:rsidRDefault="007662B5">
            <w:r>
              <w:t>1M for each Fun.</w:t>
            </w:r>
          </w:p>
        </w:tc>
      </w:tr>
      <w:tr w:rsidR="00514C80" w:rsidTr="00D55953">
        <w:tc>
          <w:tcPr>
            <w:tcW w:w="645" w:type="dxa"/>
          </w:tcPr>
          <w:p w:rsidR="00514C80" w:rsidRDefault="007662B5">
            <w:r>
              <w:t>Ans.</w:t>
            </w:r>
          </w:p>
        </w:tc>
        <w:tc>
          <w:tcPr>
            <w:tcW w:w="7716" w:type="dxa"/>
          </w:tcPr>
          <w:p w:rsidR="0064745D" w:rsidRPr="009F1BCB" w:rsidRDefault="001A343E" w:rsidP="0064745D">
            <w:pPr>
              <w:ind w:left="360" w:firstLine="720"/>
              <w:rPr>
                <w:rFonts w:ascii="Times New Roman" w:eastAsia="Times New Roman" w:hAnsi="Times New Roman" w:cs="Times New Roman"/>
                <w:sz w:val="24"/>
                <w:szCs w:val="24"/>
              </w:rPr>
            </w:pPr>
            <w:hyperlink r:id="rId33" w:tooltip="Concurrency (computer science)" w:history="1">
              <w:r w:rsidR="0064745D" w:rsidRPr="009F1BCB">
                <w:rPr>
                  <w:rFonts w:ascii="Times New Roman" w:eastAsia="Times New Roman" w:hAnsi="Times New Roman" w:cs="Times New Roman"/>
                  <w:sz w:val="24"/>
                  <w:szCs w:val="24"/>
                </w:rPr>
                <w:t>Concurrency</w:t>
              </w:r>
            </w:hyperlink>
            <w:r w:rsidR="0064745D" w:rsidRPr="009F1BCB">
              <w:rPr>
                <w:rFonts w:ascii="Times New Roman" w:eastAsia="Times New Roman" w:hAnsi="Times New Roman" w:cs="Times New Roman"/>
                <w:sz w:val="24"/>
                <w:szCs w:val="24"/>
              </w:rPr>
              <w:t>: As Unix is a multiprocessing OS, many processes run concurrently to improve the performance of the system.[</w:t>
            </w:r>
            <w:hyperlink r:id="rId34" w:tooltip="Wikipedia:Disputed statement" w:history="1">
              <w:r w:rsidR="0064745D" w:rsidRPr="009F1BCB">
                <w:rPr>
                  <w:rFonts w:ascii="Times New Roman" w:eastAsia="Times New Roman" w:hAnsi="Times New Roman" w:cs="Times New Roman"/>
                  <w:sz w:val="24"/>
                  <w:szCs w:val="24"/>
                </w:rPr>
                <w:t>disputed</w:t>
              </w:r>
            </w:hyperlink>
            <w:r w:rsidR="0064745D" w:rsidRPr="009F1BCB">
              <w:rPr>
                <w:rFonts w:ascii="Times New Roman" w:eastAsia="Times New Roman" w:hAnsi="Times New Roman" w:cs="Times New Roman"/>
                <w:sz w:val="24"/>
                <w:szCs w:val="24"/>
              </w:rPr>
              <w:t> – </w:t>
            </w:r>
            <w:hyperlink r:id="rId35" w:tooltip="Talk:Unix architecture" w:history="1">
              <w:r w:rsidR="0064745D" w:rsidRPr="009F1BCB">
                <w:rPr>
                  <w:rFonts w:ascii="Times New Roman" w:eastAsia="Times New Roman" w:hAnsi="Times New Roman" w:cs="Times New Roman"/>
                  <w:sz w:val="24"/>
                  <w:szCs w:val="24"/>
                </w:rPr>
                <w:t>discuss</w:t>
              </w:r>
            </w:hyperlink>
            <w:r w:rsidR="0064745D" w:rsidRPr="009F1BCB">
              <w:rPr>
                <w:rFonts w:ascii="Times New Roman" w:eastAsia="Times New Roman" w:hAnsi="Times New Roman" w:cs="Times New Roman"/>
                <w:sz w:val="24"/>
                <w:szCs w:val="24"/>
              </w:rPr>
              <w:t>]</w:t>
            </w:r>
          </w:p>
          <w:p w:rsidR="0064745D" w:rsidRPr="009F1BCB" w:rsidRDefault="001A343E" w:rsidP="0064745D">
            <w:pPr>
              <w:ind w:left="360" w:firstLine="720"/>
              <w:rPr>
                <w:rFonts w:ascii="Times New Roman" w:eastAsia="Times New Roman" w:hAnsi="Times New Roman" w:cs="Times New Roman"/>
                <w:sz w:val="24"/>
                <w:szCs w:val="24"/>
              </w:rPr>
            </w:pPr>
            <w:hyperlink r:id="rId36" w:tooltip="Virtual memory" w:history="1">
              <w:r w:rsidR="0064745D" w:rsidRPr="009F1BCB">
                <w:rPr>
                  <w:rFonts w:ascii="Times New Roman" w:eastAsia="Times New Roman" w:hAnsi="Times New Roman" w:cs="Times New Roman"/>
                  <w:sz w:val="24"/>
                  <w:szCs w:val="24"/>
                </w:rPr>
                <w:t>Virtual memory</w:t>
              </w:r>
            </w:hyperlink>
            <w:r w:rsidR="0064745D" w:rsidRPr="009F1BCB">
              <w:rPr>
                <w:rFonts w:ascii="Times New Roman" w:eastAsia="Times New Roman" w:hAnsi="Times New Roman" w:cs="Times New Roman"/>
                <w:sz w:val="24"/>
                <w:szCs w:val="24"/>
              </w:rPr>
              <w:t> (VM): Memory management subsystem implements the virtual memory concept and users need not worry about the executable program size and the RAM size.[</w:t>
            </w:r>
            <w:hyperlink r:id="rId37" w:tooltip="Wikipedia:Disputed statement" w:history="1">
              <w:r w:rsidR="0064745D" w:rsidRPr="009F1BCB">
                <w:rPr>
                  <w:rFonts w:ascii="Times New Roman" w:eastAsia="Times New Roman" w:hAnsi="Times New Roman" w:cs="Times New Roman"/>
                  <w:sz w:val="24"/>
                  <w:szCs w:val="24"/>
                </w:rPr>
                <w:t>disputed</w:t>
              </w:r>
            </w:hyperlink>
            <w:r w:rsidR="0064745D" w:rsidRPr="009F1BCB">
              <w:rPr>
                <w:rFonts w:ascii="Times New Roman" w:eastAsia="Times New Roman" w:hAnsi="Times New Roman" w:cs="Times New Roman"/>
                <w:sz w:val="24"/>
                <w:szCs w:val="24"/>
              </w:rPr>
              <w:t> – </w:t>
            </w:r>
            <w:hyperlink r:id="rId38" w:tooltip="Talk:Unix architecture" w:history="1">
              <w:r w:rsidR="0064745D" w:rsidRPr="009F1BCB">
                <w:rPr>
                  <w:rFonts w:ascii="Times New Roman" w:eastAsia="Times New Roman" w:hAnsi="Times New Roman" w:cs="Times New Roman"/>
                  <w:sz w:val="24"/>
                  <w:szCs w:val="24"/>
                </w:rPr>
                <w:t>discuss</w:t>
              </w:r>
            </w:hyperlink>
            <w:r w:rsidR="0064745D" w:rsidRPr="009F1BCB">
              <w:rPr>
                <w:rFonts w:ascii="Times New Roman" w:eastAsia="Times New Roman" w:hAnsi="Times New Roman" w:cs="Times New Roman"/>
                <w:sz w:val="24"/>
                <w:szCs w:val="24"/>
              </w:rPr>
              <w:t>]</w:t>
            </w:r>
          </w:p>
          <w:p w:rsidR="0064745D" w:rsidRPr="009F1BCB" w:rsidRDefault="001A343E" w:rsidP="0064745D">
            <w:pPr>
              <w:ind w:left="360" w:firstLine="720"/>
              <w:rPr>
                <w:rFonts w:ascii="Times New Roman" w:eastAsia="Times New Roman" w:hAnsi="Times New Roman" w:cs="Times New Roman"/>
                <w:sz w:val="24"/>
                <w:szCs w:val="24"/>
              </w:rPr>
            </w:pPr>
            <w:hyperlink r:id="rId39" w:tooltip="Paging" w:history="1">
              <w:r w:rsidR="0064745D" w:rsidRPr="009F1BCB">
                <w:rPr>
                  <w:rFonts w:ascii="Times New Roman" w:eastAsia="Times New Roman" w:hAnsi="Times New Roman" w:cs="Times New Roman"/>
                  <w:sz w:val="24"/>
                  <w:szCs w:val="24"/>
                </w:rPr>
                <w:t>Paging</w:t>
              </w:r>
            </w:hyperlink>
            <w:r w:rsidR="0064745D" w:rsidRPr="009F1BCB">
              <w:rPr>
                <w:rFonts w:ascii="Times New Roman" w:eastAsia="Times New Roman" w:hAnsi="Times New Roman" w:cs="Times New Roman"/>
                <w:sz w:val="24"/>
                <w:szCs w:val="24"/>
              </w:rPr>
              <w:t>: It is a technique to minimize the internal as well as the external fragmentation in the physical memory.</w:t>
            </w:r>
          </w:p>
          <w:p w:rsidR="00514C80" w:rsidRPr="009F1BCB" w:rsidRDefault="001A343E" w:rsidP="0064745D">
            <w:pPr>
              <w:ind w:left="360" w:firstLine="720"/>
              <w:rPr>
                <w:rFonts w:ascii="Times New Roman" w:eastAsia="Times New Roman" w:hAnsi="Times New Roman" w:cs="Times New Roman"/>
                <w:sz w:val="24"/>
                <w:szCs w:val="24"/>
              </w:rPr>
            </w:pPr>
            <w:hyperlink r:id="rId40" w:tooltip="Virtual file system" w:history="1">
              <w:r w:rsidR="0064745D" w:rsidRPr="009F1BCB">
                <w:rPr>
                  <w:rFonts w:ascii="Times New Roman" w:eastAsia="Times New Roman" w:hAnsi="Times New Roman" w:cs="Times New Roman"/>
                  <w:sz w:val="24"/>
                  <w:szCs w:val="24"/>
                </w:rPr>
                <w:t>Virtual file system</w:t>
              </w:r>
            </w:hyperlink>
            <w:r w:rsidR="0064745D" w:rsidRPr="009F1BCB">
              <w:rPr>
                <w:rFonts w:ascii="Times New Roman" w:eastAsia="Times New Roman" w:hAnsi="Times New Roman" w:cs="Times New Roman"/>
                <w:sz w:val="24"/>
                <w:szCs w:val="24"/>
              </w:rPr>
              <w:t> (VFS): A VFS is a file system used to help the user to hide the different file systems complexities. A user can use the same standard file system related calls to access different file systems.</w:t>
            </w:r>
          </w:p>
        </w:tc>
        <w:tc>
          <w:tcPr>
            <w:tcW w:w="1707" w:type="dxa"/>
          </w:tcPr>
          <w:p w:rsidR="00514C80" w:rsidRDefault="00514C80"/>
        </w:tc>
      </w:tr>
      <w:tr w:rsidR="00514C80" w:rsidTr="00D55953">
        <w:tc>
          <w:tcPr>
            <w:tcW w:w="645" w:type="dxa"/>
          </w:tcPr>
          <w:p w:rsidR="00514C80" w:rsidRDefault="007662B5">
            <w:r>
              <w:t>f)</w:t>
            </w:r>
          </w:p>
        </w:tc>
        <w:tc>
          <w:tcPr>
            <w:tcW w:w="7716" w:type="dxa"/>
          </w:tcPr>
          <w:p w:rsidR="00514C80" w:rsidRPr="009F1BCB" w:rsidRDefault="0095519D">
            <w:pPr>
              <w:rPr>
                <w:rFonts w:ascii="Times New Roman" w:hAnsi="Times New Roman" w:cs="Times New Roman"/>
                <w:sz w:val="24"/>
                <w:szCs w:val="24"/>
              </w:rPr>
            </w:pPr>
            <w:r w:rsidRPr="009F1BCB">
              <w:rPr>
                <w:rFonts w:ascii="Times New Roman" w:hAnsi="Times New Roman" w:cs="Times New Roman"/>
                <w:sz w:val="24"/>
                <w:szCs w:val="24"/>
              </w:rPr>
              <w:t>What is Virtual file System?</w:t>
            </w:r>
          </w:p>
        </w:tc>
        <w:tc>
          <w:tcPr>
            <w:tcW w:w="1707" w:type="dxa"/>
          </w:tcPr>
          <w:p w:rsidR="00514C80" w:rsidRDefault="007662B5">
            <w:r>
              <w:t>½ for each.</w:t>
            </w:r>
          </w:p>
        </w:tc>
      </w:tr>
      <w:tr w:rsidR="00514C80" w:rsidTr="00D55953">
        <w:tc>
          <w:tcPr>
            <w:tcW w:w="645" w:type="dxa"/>
          </w:tcPr>
          <w:p w:rsidR="00514C80" w:rsidRDefault="007662B5">
            <w:r>
              <w:t>Ans.</w:t>
            </w:r>
          </w:p>
        </w:tc>
        <w:tc>
          <w:tcPr>
            <w:tcW w:w="7716" w:type="dxa"/>
          </w:tcPr>
          <w:p w:rsidR="009F1BCB" w:rsidRDefault="009F1BCB" w:rsidP="009F1BCB">
            <w:pPr>
              <w:pStyle w:val="NormalWeb"/>
              <w:rPr>
                <w:color w:val="000000"/>
              </w:rPr>
            </w:pPr>
            <w:r>
              <w:rPr>
                <w:color w:val="000000"/>
              </w:rPr>
              <w:t xml:space="preserve">         </w:t>
            </w:r>
            <w:r w:rsidR="0095519D" w:rsidRPr="009F1BCB">
              <w:rPr>
                <w:color w:val="000000"/>
              </w:rPr>
              <w:t>The virtual file system must manage all of the different file systems that are mounted at any given time. To do this it maintains data structures that describe the whole (virtual) file system and the real, mounted, file systems.</w:t>
            </w:r>
          </w:p>
          <w:p w:rsidR="00514C80" w:rsidRPr="009F1BCB" w:rsidRDefault="009F1BCB" w:rsidP="009F1BCB">
            <w:pPr>
              <w:pStyle w:val="NormalWeb"/>
              <w:rPr>
                <w:color w:val="000000"/>
              </w:rPr>
            </w:pPr>
            <w:r>
              <w:rPr>
                <w:color w:val="000000"/>
              </w:rPr>
              <w:t xml:space="preserve">       T</w:t>
            </w:r>
            <w:r w:rsidR="0095519D" w:rsidRPr="009F1BCB">
              <w:rPr>
                <w:color w:val="000000"/>
              </w:rPr>
              <w:t xml:space="preserve">he VFS describes the system's files in terms of superblocks and </w:t>
            </w:r>
            <w:proofErr w:type="spellStart"/>
            <w:r w:rsidR="0095519D" w:rsidRPr="009F1BCB">
              <w:rPr>
                <w:color w:val="000000"/>
              </w:rPr>
              <w:t>inodes</w:t>
            </w:r>
            <w:proofErr w:type="spellEnd"/>
            <w:r w:rsidR="0095519D" w:rsidRPr="009F1BCB">
              <w:rPr>
                <w:color w:val="000000"/>
              </w:rPr>
              <w:t xml:space="preserve"> in much the same way as the EXT2 file system uses superblocks and </w:t>
            </w:r>
            <w:proofErr w:type="spellStart"/>
            <w:r w:rsidR="0095519D" w:rsidRPr="009F1BCB">
              <w:rPr>
                <w:color w:val="000000"/>
              </w:rPr>
              <w:t>inodes</w:t>
            </w:r>
            <w:proofErr w:type="spellEnd"/>
            <w:r w:rsidR="0095519D" w:rsidRPr="009F1BCB">
              <w:rPr>
                <w:color w:val="000000"/>
              </w:rPr>
              <w:t xml:space="preserve">. Like the EXT2 </w:t>
            </w:r>
            <w:proofErr w:type="spellStart"/>
            <w:r w:rsidR="0095519D" w:rsidRPr="009F1BCB">
              <w:rPr>
                <w:color w:val="000000"/>
              </w:rPr>
              <w:t>inodes</w:t>
            </w:r>
            <w:proofErr w:type="spellEnd"/>
            <w:r w:rsidR="0095519D" w:rsidRPr="009F1BCB">
              <w:rPr>
                <w:color w:val="000000"/>
              </w:rPr>
              <w:t xml:space="preserve">, the VFS </w:t>
            </w:r>
            <w:proofErr w:type="spellStart"/>
            <w:r w:rsidR="0095519D" w:rsidRPr="009F1BCB">
              <w:rPr>
                <w:color w:val="000000"/>
              </w:rPr>
              <w:t>inodes</w:t>
            </w:r>
            <w:proofErr w:type="spellEnd"/>
            <w:r w:rsidR="0095519D" w:rsidRPr="009F1BCB">
              <w:rPr>
                <w:color w:val="000000"/>
              </w:rPr>
              <w:t xml:space="preserve"> describe files and directories within the </w:t>
            </w:r>
            <w:r w:rsidR="0095519D" w:rsidRPr="009F1BCB">
              <w:rPr>
                <w:color w:val="000000"/>
              </w:rPr>
              <w:lastRenderedPageBreak/>
              <w:t xml:space="preserve">system; the contents and topology of the Virtual File System. </w:t>
            </w:r>
          </w:p>
        </w:tc>
        <w:tc>
          <w:tcPr>
            <w:tcW w:w="1707" w:type="dxa"/>
          </w:tcPr>
          <w:p w:rsidR="00514C80" w:rsidRDefault="00514C80"/>
        </w:tc>
      </w:tr>
      <w:tr w:rsidR="00514C80" w:rsidTr="00D55953">
        <w:tc>
          <w:tcPr>
            <w:tcW w:w="645" w:type="dxa"/>
          </w:tcPr>
          <w:p w:rsidR="00514C80" w:rsidRDefault="007662B5" w:rsidP="007662B5">
            <w:r>
              <w:lastRenderedPageBreak/>
              <w:t>g)</w:t>
            </w:r>
          </w:p>
        </w:tc>
        <w:tc>
          <w:tcPr>
            <w:tcW w:w="7716" w:type="dxa"/>
          </w:tcPr>
          <w:p w:rsidR="00514C80" w:rsidRPr="009F1BCB" w:rsidRDefault="005A28FE">
            <w:pPr>
              <w:rPr>
                <w:rFonts w:ascii="Times New Roman" w:hAnsi="Times New Roman" w:cs="Times New Roman"/>
                <w:sz w:val="24"/>
                <w:szCs w:val="24"/>
              </w:rPr>
            </w:pPr>
            <w:r>
              <w:rPr>
                <w:rFonts w:ascii="Times New Roman" w:hAnsi="Times New Roman" w:cs="Times New Roman"/>
                <w:sz w:val="24"/>
                <w:szCs w:val="24"/>
              </w:rPr>
              <w:t xml:space="preserve">List any two file systems available. Out of </w:t>
            </w:r>
            <w:proofErr w:type="gramStart"/>
            <w:r>
              <w:rPr>
                <w:rFonts w:ascii="Times New Roman" w:hAnsi="Times New Roman" w:cs="Times New Roman"/>
                <w:sz w:val="24"/>
                <w:szCs w:val="24"/>
              </w:rPr>
              <w:t>these ,to</w:t>
            </w:r>
            <w:proofErr w:type="gramEnd"/>
            <w:r>
              <w:rPr>
                <w:rFonts w:ascii="Times New Roman" w:hAnsi="Times New Roman" w:cs="Times New Roman"/>
                <w:sz w:val="24"/>
                <w:szCs w:val="24"/>
              </w:rPr>
              <w:t xml:space="preserve"> which file system Linux supports.</w:t>
            </w:r>
          </w:p>
        </w:tc>
        <w:tc>
          <w:tcPr>
            <w:tcW w:w="1707" w:type="dxa"/>
          </w:tcPr>
          <w:p w:rsidR="00514C80" w:rsidRDefault="00514C80"/>
        </w:tc>
      </w:tr>
      <w:tr w:rsidR="00514C80" w:rsidTr="00D55953">
        <w:tc>
          <w:tcPr>
            <w:tcW w:w="645" w:type="dxa"/>
          </w:tcPr>
          <w:p w:rsidR="00514C80" w:rsidRDefault="000809F0">
            <w:r>
              <w:t>Ans.</w:t>
            </w:r>
          </w:p>
        </w:tc>
        <w:tc>
          <w:tcPr>
            <w:tcW w:w="7716" w:type="dxa"/>
          </w:tcPr>
          <w:tbl>
            <w:tblPr>
              <w:tblW w:w="7725" w:type="dxa"/>
              <w:shd w:val="clear" w:color="auto" w:fill="FFFFFF"/>
              <w:tblCellMar>
                <w:top w:w="15" w:type="dxa"/>
                <w:left w:w="15" w:type="dxa"/>
                <w:bottom w:w="15" w:type="dxa"/>
                <w:right w:w="15" w:type="dxa"/>
              </w:tblCellMar>
              <w:tblLook w:val="04A0"/>
            </w:tblPr>
            <w:tblGrid>
              <w:gridCol w:w="1857"/>
              <w:gridCol w:w="3302"/>
              <w:gridCol w:w="2566"/>
            </w:tblGrid>
            <w:tr w:rsidR="0013407D" w:rsidRPr="002E58C7" w:rsidTr="0013407D">
              <w:trPr>
                <w:trHeight w:val="390"/>
              </w:trPr>
              <w:tc>
                <w:tcPr>
                  <w:tcW w:w="0" w:type="auto"/>
                  <w:shd w:val="clear" w:color="auto" w:fill="FFFFFF"/>
                  <w:tcMar>
                    <w:top w:w="0" w:type="dxa"/>
                    <w:left w:w="0" w:type="dxa"/>
                    <w:bottom w:w="0" w:type="dxa"/>
                    <w:right w:w="150" w:type="dxa"/>
                  </w:tcMar>
                  <w:vAlign w:val="center"/>
                  <w:hideMark/>
                </w:tcPr>
                <w:p w:rsidR="0013407D" w:rsidRPr="002E58C7" w:rsidRDefault="0013407D" w:rsidP="0013407D">
                  <w:pPr>
                    <w:spacing w:after="0" w:line="234" w:lineRule="atLeast"/>
                    <w:rPr>
                      <w:rFonts w:ascii="Times New Roman" w:eastAsia="Times New Roman" w:hAnsi="Times New Roman" w:cs="Times New Roman"/>
                      <w:color w:val="000000"/>
                      <w:sz w:val="24"/>
                      <w:szCs w:val="24"/>
                    </w:rPr>
                  </w:pPr>
                  <w:r w:rsidRPr="002E58C7">
                    <w:rPr>
                      <w:rFonts w:ascii="Times New Roman" w:eastAsia="Times New Roman" w:hAnsi="Times New Roman" w:cs="Times New Roman"/>
                      <w:color w:val="000000"/>
                      <w:sz w:val="24"/>
                      <w:szCs w:val="24"/>
                    </w:rPr>
                    <w:t>FS Name</w:t>
                  </w:r>
                </w:p>
              </w:tc>
              <w:tc>
                <w:tcPr>
                  <w:tcW w:w="0" w:type="auto"/>
                  <w:shd w:val="clear" w:color="auto" w:fill="FFFFFF"/>
                  <w:tcMar>
                    <w:top w:w="0" w:type="dxa"/>
                    <w:left w:w="150" w:type="dxa"/>
                    <w:bottom w:w="0" w:type="dxa"/>
                    <w:right w:w="150" w:type="dxa"/>
                  </w:tcMar>
                  <w:vAlign w:val="center"/>
                  <w:hideMark/>
                </w:tcPr>
                <w:p w:rsidR="0013407D" w:rsidRPr="002E58C7" w:rsidRDefault="0013407D" w:rsidP="0013407D">
                  <w:pPr>
                    <w:spacing w:after="0" w:line="234" w:lineRule="atLeast"/>
                    <w:rPr>
                      <w:rFonts w:ascii="Times New Roman" w:eastAsia="Times New Roman" w:hAnsi="Times New Roman" w:cs="Times New Roman"/>
                      <w:color w:val="000000"/>
                      <w:sz w:val="24"/>
                      <w:szCs w:val="24"/>
                    </w:rPr>
                  </w:pPr>
                  <w:r w:rsidRPr="002E58C7">
                    <w:rPr>
                      <w:rFonts w:ascii="Times New Roman" w:eastAsia="Times New Roman" w:hAnsi="Times New Roman" w:cs="Times New Roman"/>
                      <w:color w:val="000000"/>
                      <w:sz w:val="24"/>
                      <w:szCs w:val="24"/>
                    </w:rPr>
                    <w:t>Year Introduced</w:t>
                  </w:r>
                </w:p>
              </w:tc>
              <w:tc>
                <w:tcPr>
                  <w:tcW w:w="0" w:type="auto"/>
                  <w:shd w:val="clear" w:color="auto" w:fill="FFFFFF"/>
                  <w:tcMar>
                    <w:top w:w="0" w:type="dxa"/>
                    <w:left w:w="0" w:type="dxa"/>
                    <w:bottom w:w="0" w:type="dxa"/>
                    <w:right w:w="150" w:type="dxa"/>
                  </w:tcMar>
                  <w:vAlign w:val="center"/>
                  <w:hideMark/>
                </w:tcPr>
                <w:p w:rsidR="0013407D" w:rsidRPr="002E58C7" w:rsidRDefault="0013407D" w:rsidP="0013407D">
                  <w:pPr>
                    <w:spacing w:after="0" w:line="234" w:lineRule="atLeast"/>
                    <w:rPr>
                      <w:rFonts w:ascii="Times New Roman" w:eastAsia="Times New Roman" w:hAnsi="Times New Roman" w:cs="Times New Roman"/>
                      <w:color w:val="000000"/>
                      <w:sz w:val="24"/>
                      <w:szCs w:val="24"/>
                    </w:rPr>
                  </w:pPr>
                  <w:r w:rsidRPr="002E58C7">
                    <w:rPr>
                      <w:rFonts w:ascii="Times New Roman" w:eastAsia="Times New Roman" w:hAnsi="Times New Roman" w:cs="Times New Roman"/>
                      <w:color w:val="000000"/>
                      <w:sz w:val="24"/>
                      <w:szCs w:val="24"/>
                    </w:rPr>
                    <w:t>Original OS</w:t>
                  </w:r>
                </w:p>
              </w:tc>
            </w:tr>
            <w:tr w:rsidR="0013407D" w:rsidRPr="002E58C7" w:rsidTr="0013407D">
              <w:trPr>
                <w:trHeight w:val="390"/>
              </w:trPr>
              <w:tc>
                <w:tcPr>
                  <w:tcW w:w="0" w:type="auto"/>
                  <w:shd w:val="clear" w:color="auto" w:fill="FFFFFF"/>
                  <w:tcMar>
                    <w:top w:w="0" w:type="dxa"/>
                    <w:left w:w="0" w:type="dxa"/>
                    <w:bottom w:w="0" w:type="dxa"/>
                    <w:right w:w="150" w:type="dxa"/>
                  </w:tcMar>
                  <w:vAlign w:val="center"/>
                  <w:hideMark/>
                </w:tcPr>
                <w:p w:rsidR="0013407D" w:rsidRPr="002E58C7" w:rsidRDefault="0013407D" w:rsidP="0013407D">
                  <w:pPr>
                    <w:spacing w:after="0" w:line="234" w:lineRule="atLeast"/>
                    <w:rPr>
                      <w:rFonts w:ascii="Times New Roman" w:eastAsia="Times New Roman" w:hAnsi="Times New Roman" w:cs="Times New Roman"/>
                      <w:color w:val="000000"/>
                      <w:sz w:val="24"/>
                      <w:szCs w:val="24"/>
                    </w:rPr>
                  </w:pPr>
                  <w:r w:rsidRPr="002E58C7">
                    <w:rPr>
                      <w:rFonts w:ascii="Times New Roman" w:eastAsia="Times New Roman" w:hAnsi="Times New Roman" w:cs="Times New Roman"/>
                      <w:color w:val="000000"/>
                      <w:sz w:val="24"/>
                      <w:szCs w:val="24"/>
                    </w:rPr>
                    <w:t>FAT16</w:t>
                  </w:r>
                </w:p>
              </w:tc>
              <w:tc>
                <w:tcPr>
                  <w:tcW w:w="0" w:type="auto"/>
                  <w:shd w:val="clear" w:color="auto" w:fill="FFFFFF"/>
                  <w:tcMar>
                    <w:top w:w="0" w:type="dxa"/>
                    <w:left w:w="150" w:type="dxa"/>
                    <w:bottom w:w="0" w:type="dxa"/>
                    <w:right w:w="150" w:type="dxa"/>
                  </w:tcMar>
                  <w:vAlign w:val="center"/>
                  <w:hideMark/>
                </w:tcPr>
                <w:p w:rsidR="0013407D" w:rsidRPr="002E58C7" w:rsidRDefault="0013407D" w:rsidP="0013407D">
                  <w:pPr>
                    <w:spacing w:after="0" w:line="234" w:lineRule="atLeast"/>
                    <w:rPr>
                      <w:rFonts w:ascii="Times New Roman" w:eastAsia="Times New Roman" w:hAnsi="Times New Roman" w:cs="Times New Roman"/>
                      <w:color w:val="000000"/>
                      <w:sz w:val="24"/>
                      <w:szCs w:val="24"/>
                    </w:rPr>
                  </w:pPr>
                  <w:r w:rsidRPr="002E58C7">
                    <w:rPr>
                      <w:rFonts w:ascii="Times New Roman" w:eastAsia="Times New Roman" w:hAnsi="Times New Roman" w:cs="Times New Roman"/>
                      <w:color w:val="000000"/>
                      <w:sz w:val="24"/>
                      <w:szCs w:val="24"/>
                    </w:rPr>
                    <w:t>1983</w:t>
                  </w:r>
                </w:p>
              </w:tc>
              <w:tc>
                <w:tcPr>
                  <w:tcW w:w="0" w:type="auto"/>
                  <w:shd w:val="clear" w:color="auto" w:fill="FFFFFF"/>
                  <w:tcMar>
                    <w:top w:w="0" w:type="dxa"/>
                    <w:left w:w="0" w:type="dxa"/>
                    <w:bottom w:w="0" w:type="dxa"/>
                    <w:right w:w="150" w:type="dxa"/>
                  </w:tcMar>
                  <w:vAlign w:val="center"/>
                  <w:hideMark/>
                </w:tcPr>
                <w:p w:rsidR="0013407D" w:rsidRPr="002E58C7" w:rsidRDefault="0013407D" w:rsidP="0013407D">
                  <w:pPr>
                    <w:spacing w:after="0" w:line="234" w:lineRule="atLeast"/>
                    <w:rPr>
                      <w:rFonts w:ascii="Times New Roman" w:eastAsia="Times New Roman" w:hAnsi="Times New Roman" w:cs="Times New Roman"/>
                      <w:color w:val="000000"/>
                      <w:sz w:val="24"/>
                      <w:szCs w:val="24"/>
                    </w:rPr>
                  </w:pPr>
                  <w:r w:rsidRPr="002E58C7">
                    <w:rPr>
                      <w:rFonts w:ascii="Times New Roman" w:eastAsia="Times New Roman" w:hAnsi="Times New Roman" w:cs="Times New Roman"/>
                      <w:color w:val="000000"/>
                      <w:sz w:val="24"/>
                      <w:szCs w:val="24"/>
                    </w:rPr>
                    <w:t>MSDOS V2</w:t>
                  </w:r>
                </w:p>
              </w:tc>
            </w:tr>
            <w:tr w:rsidR="0013407D" w:rsidRPr="002E58C7" w:rsidTr="0013407D">
              <w:trPr>
                <w:trHeight w:val="390"/>
              </w:trPr>
              <w:tc>
                <w:tcPr>
                  <w:tcW w:w="0" w:type="auto"/>
                  <w:shd w:val="clear" w:color="auto" w:fill="FFFFFF"/>
                  <w:tcMar>
                    <w:top w:w="0" w:type="dxa"/>
                    <w:left w:w="0" w:type="dxa"/>
                    <w:bottom w:w="0" w:type="dxa"/>
                    <w:right w:w="150" w:type="dxa"/>
                  </w:tcMar>
                  <w:vAlign w:val="center"/>
                  <w:hideMark/>
                </w:tcPr>
                <w:p w:rsidR="0013407D" w:rsidRPr="002E58C7" w:rsidRDefault="0013407D" w:rsidP="0013407D">
                  <w:pPr>
                    <w:spacing w:after="0" w:line="234" w:lineRule="atLeast"/>
                    <w:rPr>
                      <w:rFonts w:ascii="Times New Roman" w:eastAsia="Times New Roman" w:hAnsi="Times New Roman" w:cs="Times New Roman"/>
                      <w:color w:val="000000"/>
                      <w:sz w:val="24"/>
                      <w:szCs w:val="24"/>
                    </w:rPr>
                  </w:pPr>
                  <w:r w:rsidRPr="002E58C7">
                    <w:rPr>
                      <w:rFonts w:ascii="Times New Roman" w:eastAsia="Times New Roman" w:hAnsi="Times New Roman" w:cs="Times New Roman"/>
                      <w:color w:val="000000"/>
                      <w:sz w:val="24"/>
                      <w:szCs w:val="24"/>
                    </w:rPr>
                    <w:t>FAT32</w:t>
                  </w:r>
                </w:p>
              </w:tc>
              <w:tc>
                <w:tcPr>
                  <w:tcW w:w="0" w:type="auto"/>
                  <w:shd w:val="clear" w:color="auto" w:fill="FFFFFF"/>
                  <w:tcMar>
                    <w:top w:w="0" w:type="dxa"/>
                    <w:left w:w="150" w:type="dxa"/>
                    <w:bottom w:w="0" w:type="dxa"/>
                    <w:right w:w="150" w:type="dxa"/>
                  </w:tcMar>
                  <w:vAlign w:val="center"/>
                  <w:hideMark/>
                </w:tcPr>
                <w:p w:rsidR="0013407D" w:rsidRPr="002E58C7" w:rsidRDefault="0013407D" w:rsidP="0013407D">
                  <w:pPr>
                    <w:spacing w:after="0" w:line="234" w:lineRule="atLeast"/>
                    <w:rPr>
                      <w:rFonts w:ascii="Times New Roman" w:eastAsia="Times New Roman" w:hAnsi="Times New Roman" w:cs="Times New Roman"/>
                      <w:color w:val="000000"/>
                      <w:sz w:val="24"/>
                      <w:szCs w:val="24"/>
                    </w:rPr>
                  </w:pPr>
                  <w:r w:rsidRPr="002E58C7">
                    <w:rPr>
                      <w:rFonts w:ascii="Times New Roman" w:eastAsia="Times New Roman" w:hAnsi="Times New Roman" w:cs="Times New Roman"/>
                      <w:color w:val="000000"/>
                      <w:sz w:val="24"/>
                      <w:szCs w:val="24"/>
                    </w:rPr>
                    <w:t>1997</w:t>
                  </w:r>
                </w:p>
              </w:tc>
              <w:tc>
                <w:tcPr>
                  <w:tcW w:w="0" w:type="auto"/>
                  <w:shd w:val="clear" w:color="auto" w:fill="FFFFFF"/>
                  <w:tcMar>
                    <w:top w:w="0" w:type="dxa"/>
                    <w:left w:w="0" w:type="dxa"/>
                    <w:bottom w:w="0" w:type="dxa"/>
                    <w:right w:w="150" w:type="dxa"/>
                  </w:tcMar>
                  <w:vAlign w:val="center"/>
                  <w:hideMark/>
                </w:tcPr>
                <w:p w:rsidR="0013407D" w:rsidRPr="002E58C7" w:rsidRDefault="0013407D" w:rsidP="0013407D">
                  <w:pPr>
                    <w:spacing w:after="0" w:line="234" w:lineRule="atLeast"/>
                    <w:rPr>
                      <w:rFonts w:ascii="Times New Roman" w:eastAsia="Times New Roman" w:hAnsi="Times New Roman" w:cs="Times New Roman"/>
                      <w:color w:val="000000"/>
                      <w:sz w:val="24"/>
                      <w:szCs w:val="24"/>
                    </w:rPr>
                  </w:pPr>
                  <w:r w:rsidRPr="002E58C7">
                    <w:rPr>
                      <w:rFonts w:ascii="Times New Roman" w:eastAsia="Times New Roman" w:hAnsi="Times New Roman" w:cs="Times New Roman"/>
                      <w:color w:val="000000"/>
                      <w:sz w:val="24"/>
                      <w:szCs w:val="24"/>
                    </w:rPr>
                    <w:t>Windows 95</w:t>
                  </w:r>
                </w:p>
              </w:tc>
            </w:tr>
            <w:tr w:rsidR="0013407D" w:rsidRPr="002E58C7" w:rsidTr="0013407D">
              <w:trPr>
                <w:trHeight w:val="390"/>
              </w:trPr>
              <w:tc>
                <w:tcPr>
                  <w:tcW w:w="0" w:type="auto"/>
                  <w:shd w:val="clear" w:color="auto" w:fill="FFFFFF"/>
                  <w:tcMar>
                    <w:top w:w="0" w:type="dxa"/>
                    <w:left w:w="0" w:type="dxa"/>
                    <w:bottom w:w="0" w:type="dxa"/>
                    <w:right w:w="150" w:type="dxa"/>
                  </w:tcMar>
                  <w:vAlign w:val="center"/>
                  <w:hideMark/>
                </w:tcPr>
                <w:p w:rsidR="0013407D" w:rsidRPr="002E58C7" w:rsidRDefault="0013407D" w:rsidP="0013407D">
                  <w:pPr>
                    <w:spacing w:after="0" w:line="234" w:lineRule="atLeast"/>
                    <w:rPr>
                      <w:rFonts w:ascii="Times New Roman" w:eastAsia="Times New Roman" w:hAnsi="Times New Roman" w:cs="Times New Roman"/>
                      <w:color w:val="000000"/>
                      <w:sz w:val="24"/>
                      <w:szCs w:val="24"/>
                    </w:rPr>
                  </w:pPr>
                  <w:r w:rsidRPr="002E58C7">
                    <w:rPr>
                      <w:rFonts w:ascii="Times New Roman" w:eastAsia="Times New Roman" w:hAnsi="Times New Roman" w:cs="Times New Roman"/>
                      <w:color w:val="000000"/>
                      <w:sz w:val="24"/>
                      <w:szCs w:val="24"/>
                    </w:rPr>
                    <w:t>HPFS</w:t>
                  </w:r>
                </w:p>
              </w:tc>
              <w:tc>
                <w:tcPr>
                  <w:tcW w:w="0" w:type="auto"/>
                  <w:shd w:val="clear" w:color="auto" w:fill="FFFFFF"/>
                  <w:tcMar>
                    <w:top w:w="0" w:type="dxa"/>
                    <w:left w:w="150" w:type="dxa"/>
                    <w:bottom w:w="0" w:type="dxa"/>
                    <w:right w:w="150" w:type="dxa"/>
                  </w:tcMar>
                  <w:vAlign w:val="center"/>
                  <w:hideMark/>
                </w:tcPr>
                <w:p w:rsidR="0013407D" w:rsidRPr="002E58C7" w:rsidRDefault="0013407D" w:rsidP="0013407D">
                  <w:pPr>
                    <w:spacing w:after="0" w:line="234" w:lineRule="atLeast"/>
                    <w:rPr>
                      <w:rFonts w:ascii="Times New Roman" w:eastAsia="Times New Roman" w:hAnsi="Times New Roman" w:cs="Times New Roman"/>
                      <w:color w:val="000000"/>
                      <w:sz w:val="24"/>
                      <w:szCs w:val="24"/>
                    </w:rPr>
                  </w:pPr>
                  <w:r w:rsidRPr="002E58C7">
                    <w:rPr>
                      <w:rFonts w:ascii="Times New Roman" w:eastAsia="Times New Roman" w:hAnsi="Times New Roman" w:cs="Times New Roman"/>
                      <w:color w:val="000000"/>
                      <w:sz w:val="24"/>
                      <w:szCs w:val="24"/>
                    </w:rPr>
                    <w:t>1988</w:t>
                  </w:r>
                </w:p>
              </w:tc>
              <w:tc>
                <w:tcPr>
                  <w:tcW w:w="0" w:type="auto"/>
                  <w:shd w:val="clear" w:color="auto" w:fill="FFFFFF"/>
                  <w:tcMar>
                    <w:top w:w="0" w:type="dxa"/>
                    <w:left w:w="0" w:type="dxa"/>
                    <w:bottom w:w="0" w:type="dxa"/>
                    <w:right w:w="150" w:type="dxa"/>
                  </w:tcMar>
                  <w:vAlign w:val="center"/>
                  <w:hideMark/>
                </w:tcPr>
                <w:p w:rsidR="0013407D" w:rsidRPr="002E58C7" w:rsidRDefault="0013407D" w:rsidP="0013407D">
                  <w:pPr>
                    <w:spacing w:after="0" w:line="234" w:lineRule="atLeast"/>
                    <w:rPr>
                      <w:rFonts w:ascii="Times New Roman" w:eastAsia="Times New Roman" w:hAnsi="Times New Roman" w:cs="Times New Roman"/>
                      <w:color w:val="000000"/>
                      <w:sz w:val="24"/>
                      <w:szCs w:val="24"/>
                    </w:rPr>
                  </w:pPr>
                  <w:r w:rsidRPr="002E58C7">
                    <w:rPr>
                      <w:rFonts w:ascii="Times New Roman" w:eastAsia="Times New Roman" w:hAnsi="Times New Roman" w:cs="Times New Roman"/>
                      <w:color w:val="000000"/>
                      <w:sz w:val="24"/>
                      <w:szCs w:val="24"/>
                    </w:rPr>
                    <w:t>OS/2</w:t>
                  </w:r>
                </w:p>
              </w:tc>
            </w:tr>
            <w:tr w:rsidR="0013407D" w:rsidRPr="002E58C7" w:rsidTr="0013407D">
              <w:trPr>
                <w:trHeight w:val="390"/>
              </w:trPr>
              <w:tc>
                <w:tcPr>
                  <w:tcW w:w="0" w:type="auto"/>
                  <w:shd w:val="clear" w:color="auto" w:fill="FFFFFF"/>
                  <w:tcMar>
                    <w:top w:w="0" w:type="dxa"/>
                    <w:left w:w="0" w:type="dxa"/>
                    <w:bottom w:w="0" w:type="dxa"/>
                    <w:right w:w="150" w:type="dxa"/>
                  </w:tcMar>
                  <w:vAlign w:val="center"/>
                  <w:hideMark/>
                </w:tcPr>
                <w:p w:rsidR="0013407D" w:rsidRPr="002E58C7" w:rsidRDefault="0013407D" w:rsidP="0013407D">
                  <w:pPr>
                    <w:spacing w:after="0" w:line="234" w:lineRule="atLeast"/>
                    <w:rPr>
                      <w:rFonts w:ascii="Times New Roman" w:eastAsia="Times New Roman" w:hAnsi="Times New Roman" w:cs="Times New Roman"/>
                      <w:color w:val="000000"/>
                      <w:sz w:val="24"/>
                      <w:szCs w:val="24"/>
                    </w:rPr>
                  </w:pPr>
                  <w:r w:rsidRPr="002E58C7">
                    <w:rPr>
                      <w:rFonts w:ascii="Times New Roman" w:eastAsia="Times New Roman" w:hAnsi="Times New Roman" w:cs="Times New Roman"/>
                      <w:color w:val="000000"/>
                      <w:sz w:val="24"/>
                      <w:szCs w:val="24"/>
                    </w:rPr>
                    <w:t>NTFS</w:t>
                  </w:r>
                </w:p>
              </w:tc>
              <w:tc>
                <w:tcPr>
                  <w:tcW w:w="0" w:type="auto"/>
                  <w:shd w:val="clear" w:color="auto" w:fill="FFFFFF"/>
                  <w:tcMar>
                    <w:top w:w="0" w:type="dxa"/>
                    <w:left w:w="150" w:type="dxa"/>
                    <w:bottom w:w="0" w:type="dxa"/>
                    <w:right w:w="150" w:type="dxa"/>
                  </w:tcMar>
                  <w:vAlign w:val="center"/>
                  <w:hideMark/>
                </w:tcPr>
                <w:p w:rsidR="0013407D" w:rsidRPr="002E58C7" w:rsidRDefault="0013407D" w:rsidP="0013407D">
                  <w:pPr>
                    <w:spacing w:after="0" w:line="234" w:lineRule="atLeast"/>
                    <w:rPr>
                      <w:rFonts w:ascii="Times New Roman" w:eastAsia="Times New Roman" w:hAnsi="Times New Roman" w:cs="Times New Roman"/>
                      <w:color w:val="000000"/>
                      <w:sz w:val="24"/>
                      <w:szCs w:val="24"/>
                    </w:rPr>
                  </w:pPr>
                  <w:r w:rsidRPr="002E58C7">
                    <w:rPr>
                      <w:rFonts w:ascii="Times New Roman" w:eastAsia="Times New Roman" w:hAnsi="Times New Roman" w:cs="Times New Roman"/>
                      <w:color w:val="000000"/>
                      <w:sz w:val="24"/>
                      <w:szCs w:val="24"/>
                    </w:rPr>
                    <w:t>1993</w:t>
                  </w:r>
                </w:p>
              </w:tc>
              <w:tc>
                <w:tcPr>
                  <w:tcW w:w="0" w:type="auto"/>
                  <w:shd w:val="clear" w:color="auto" w:fill="FFFFFF"/>
                  <w:tcMar>
                    <w:top w:w="0" w:type="dxa"/>
                    <w:left w:w="0" w:type="dxa"/>
                    <w:bottom w:w="0" w:type="dxa"/>
                    <w:right w:w="150" w:type="dxa"/>
                  </w:tcMar>
                  <w:vAlign w:val="center"/>
                  <w:hideMark/>
                </w:tcPr>
                <w:p w:rsidR="0013407D" w:rsidRPr="002E58C7" w:rsidRDefault="0013407D" w:rsidP="0013407D">
                  <w:pPr>
                    <w:spacing w:after="0" w:line="234" w:lineRule="atLeast"/>
                    <w:rPr>
                      <w:rFonts w:ascii="Times New Roman" w:eastAsia="Times New Roman" w:hAnsi="Times New Roman" w:cs="Times New Roman"/>
                      <w:color w:val="000000"/>
                      <w:sz w:val="24"/>
                      <w:szCs w:val="24"/>
                    </w:rPr>
                  </w:pPr>
                  <w:r w:rsidRPr="002E58C7">
                    <w:rPr>
                      <w:rFonts w:ascii="Times New Roman" w:eastAsia="Times New Roman" w:hAnsi="Times New Roman" w:cs="Times New Roman"/>
                      <w:color w:val="000000"/>
                      <w:sz w:val="24"/>
                      <w:szCs w:val="24"/>
                    </w:rPr>
                    <w:t>Windows NT</w:t>
                  </w:r>
                </w:p>
              </w:tc>
            </w:tr>
          </w:tbl>
          <w:p w:rsidR="00594ED3" w:rsidRPr="002E58C7" w:rsidRDefault="00594ED3" w:rsidP="005A28FE">
            <w:pPr>
              <w:pStyle w:val="NormalWeb"/>
              <w:shd w:val="clear" w:color="auto" w:fill="FFFFFF"/>
              <w:spacing w:before="0" w:beforeAutospacing="0" w:after="125" w:afterAutospacing="0" w:line="263" w:lineRule="atLeast"/>
              <w:rPr>
                <w:color w:val="000000"/>
              </w:rPr>
            </w:pPr>
          </w:p>
          <w:p w:rsidR="00BD0027" w:rsidRDefault="00E75CBA" w:rsidP="005A28FE">
            <w:pPr>
              <w:pStyle w:val="NormalWeb"/>
              <w:shd w:val="clear" w:color="auto" w:fill="FFFFFF"/>
              <w:spacing w:before="0" w:beforeAutospacing="0" w:after="125" w:afterAutospacing="0" w:line="263" w:lineRule="atLeast"/>
              <w:rPr>
                <w:color w:val="000000"/>
              </w:rPr>
            </w:pPr>
            <w:r w:rsidRPr="002E58C7">
              <w:rPr>
                <w:color w:val="000000"/>
              </w:rPr>
              <w:t>One of the most important features of Linux is its support for many different file systems.</w:t>
            </w:r>
            <w:r w:rsidRPr="002E58C7">
              <w:t> </w:t>
            </w:r>
          </w:p>
          <w:p w:rsidR="00E75CBA" w:rsidRPr="002E58C7" w:rsidRDefault="00E75CBA" w:rsidP="005A28FE">
            <w:pPr>
              <w:pStyle w:val="NormalWeb"/>
              <w:shd w:val="clear" w:color="auto" w:fill="FFFFFF"/>
              <w:spacing w:before="0" w:beforeAutospacing="0" w:after="125" w:afterAutospacing="0" w:line="263" w:lineRule="atLeast"/>
              <w:rPr>
                <w:color w:val="000000"/>
              </w:rPr>
            </w:pPr>
            <w:r w:rsidRPr="002E58C7">
              <w:rPr>
                <w:color w:val="000000"/>
              </w:rPr>
              <w:t>Linux supports following file systems:</w:t>
            </w:r>
          </w:p>
          <w:p w:rsidR="00E75CBA" w:rsidRPr="002E58C7" w:rsidRDefault="00E75CBA" w:rsidP="005A28FE">
            <w:pPr>
              <w:pStyle w:val="NormalWeb"/>
              <w:shd w:val="clear" w:color="auto" w:fill="FFFFFF"/>
              <w:spacing w:before="0" w:beforeAutospacing="0" w:after="125" w:afterAutospacing="0" w:line="263" w:lineRule="atLeast"/>
              <w:rPr>
                <w:color w:val="000000"/>
              </w:rPr>
            </w:pPr>
            <w:r w:rsidRPr="002E58C7">
              <w:t> ext</w:t>
            </w:r>
            <w:r w:rsidRPr="002E58C7">
              <w:rPr>
                <w:color w:val="000000"/>
              </w:rPr>
              <w:t>,</w:t>
            </w:r>
            <w:r w:rsidRPr="002E58C7">
              <w:t> ext2</w:t>
            </w:r>
            <w:r w:rsidRPr="002E58C7">
              <w:rPr>
                <w:color w:val="000000"/>
              </w:rPr>
              <w:t>,</w:t>
            </w:r>
            <w:r w:rsidRPr="002E58C7">
              <w:t xml:space="preserve"> ext3, </w:t>
            </w:r>
            <w:proofErr w:type="spellStart"/>
            <w:r w:rsidRPr="002E58C7">
              <w:t>xia</w:t>
            </w:r>
            <w:proofErr w:type="spellEnd"/>
            <w:r w:rsidRPr="002E58C7">
              <w:rPr>
                <w:color w:val="000000"/>
              </w:rPr>
              <w:t>,</w:t>
            </w:r>
            <w:r w:rsidRPr="002E58C7">
              <w:t> </w:t>
            </w:r>
            <w:proofErr w:type="spellStart"/>
            <w:r w:rsidRPr="002E58C7">
              <w:t>minix</w:t>
            </w:r>
            <w:proofErr w:type="spellEnd"/>
            <w:r w:rsidRPr="002E58C7">
              <w:rPr>
                <w:color w:val="000000"/>
              </w:rPr>
              <w:t>,</w:t>
            </w:r>
            <w:r w:rsidRPr="002E58C7">
              <w:t> </w:t>
            </w:r>
            <w:proofErr w:type="spellStart"/>
            <w:r w:rsidRPr="002E58C7">
              <w:t>umsdos</w:t>
            </w:r>
            <w:proofErr w:type="spellEnd"/>
            <w:r w:rsidRPr="002E58C7">
              <w:rPr>
                <w:color w:val="000000"/>
              </w:rPr>
              <w:t>,</w:t>
            </w:r>
            <w:r w:rsidRPr="002E58C7">
              <w:t> </w:t>
            </w:r>
            <w:proofErr w:type="spellStart"/>
            <w:r w:rsidRPr="002E58C7">
              <w:t>msdos</w:t>
            </w:r>
            <w:proofErr w:type="spellEnd"/>
            <w:r w:rsidRPr="002E58C7">
              <w:rPr>
                <w:color w:val="000000"/>
              </w:rPr>
              <w:t>,</w:t>
            </w:r>
            <w:r w:rsidRPr="002E58C7">
              <w:t> </w:t>
            </w:r>
            <w:proofErr w:type="spellStart"/>
            <w:r w:rsidRPr="002E58C7">
              <w:t>vfat</w:t>
            </w:r>
            <w:proofErr w:type="spellEnd"/>
            <w:r w:rsidRPr="002E58C7">
              <w:rPr>
                <w:color w:val="000000"/>
              </w:rPr>
              <w:t>,</w:t>
            </w:r>
            <w:r w:rsidRPr="002E58C7">
              <w:t> proc</w:t>
            </w:r>
            <w:r w:rsidRPr="002E58C7">
              <w:rPr>
                <w:color w:val="000000"/>
              </w:rPr>
              <w:t>,</w:t>
            </w:r>
            <w:r w:rsidRPr="002E58C7">
              <w:t> </w:t>
            </w:r>
            <w:proofErr w:type="spellStart"/>
            <w:r w:rsidRPr="002E58C7">
              <w:t>smb</w:t>
            </w:r>
            <w:proofErr w:type="spellEnd"/>
            <w:r w:rsidRPr="002E58C7">
              <w:rPr>
                <w:color w:val="000000"/>
              </w:rPr>
              <w:t>,</w:t>
            </w:r>
            <w:r w:rsidRPr="002E58C7">
              <w:t> </w:t>
            </w:r>
            <w:proofErr w:type="spellStart"/>
            <w:r w:rsidRPr="002E58C7">
              <w:t>ncp</w:t>
            </w:r>
            <w:proofErr w:type="spellEnd"/>
            <w:r w:rsidRPr="002E58C7">
              <w:rPr>
                <w:color w:val="000000"/>
              </w:rPr>
              <w:t>,</w:t>
            </w:r>
          </w:p>
          <w:p w:rsidR="00BD0027" w:rsidRPr="009F1BCB" w:rsidRDefault="00E75CBA" w:rsidP="005A28FE">
            <w:pPr>
              <w:pStyle w:val="NormalWeb"/>
              <w:shd w:val="clear" w:color="auto" w:fill="FFFFFF"/>
              <w:spacing w:before="0" w:beforeAutospacing="0" w:after="125" w:afterAutospacing="0" w:line="263" w:lineRule="atLeast"/>
              <w:rPr>
                <w:color w:val="000000"/>
              </w:rPr>
            </w:pPr>
            <w:r w:rsidRPr="002E58C7">
              <w:t> iso9660</w:t>
            </w:r>
            <w:r w:rsidRPr="002E58C7">
              <w:rPr>
                <w:color w:val="000000"/>
              </w:rPr>
              <w:t>,</w:t>
            </w:r>
            <w:r w:rsidRPr="002E58C7">
              <w:t> </w:t>
            </w:r>
            <w:proofErr w:type="spellStart"/>
            <w:r w:rsidRPr="002E58C7">
              <w:t>sysv</w:t>
            </w:r>
            <w:proofErr w:type="spellEnd"/>
            <w:r w:rsidRPr="002E58C7">
              <w:rPr>
                <w:color w:val="000000"/>
              </w:rPr>
              <w:t>,</w:t>
            </w:r>
            <w:r w:rsidRPr="002E58C7">
              <w:t> </w:t>
            </w:r>
            <w:proofErr w:type="spellStart"/>
            <w:r w:rsidRPr="002E58C7">
              <w:t>hpfs</w:t>
            </w:r>
            <w:proofErr w:type="spellEnd"/>
            <w:r w:rsidRPr="002E58C7">
              <w:rPr>
                <w:color w:val="000000"/>
              </w:rPr>
              <w:t>,</w:t>
            </w:r>
            <w:r w:rsidRPr="002E58C7">
              <w:t> </w:t>
            </w:r>
            <w:proofErr w:type="spellStart"/>
            <w:r w:rsidRPr="002E58C7">
              <w:t>affs</w:t>
            </w:r>
            <w:proofErr w:type="spellEnd"/>
            <w:r w:rsidRPr="002E58C7">
              <w:t> </w:t>
            </w:r>
            <w:r w:rsidRPr="002E58C7">
              <w:rPr>
                <w:color w:val="000000"/>
              </w:rPr>
              <w:t>and</w:t>
            </w:r>
            <w:r w:rsidRPr="002E58C7">
              <w:t> </w:t>
            </w:r>
            <w:proofErr w:type="spellStart"/>
            <w:r w:rsidRPr="002E58C7">
              <w:t>ufs</w:t>
            </w:r>
            <w:proofErr w:type="spellEnd"/>
          </w:p>
        </w:tc>
        <w:tc>
          <w:tcPr>
            <w:tcW w:w="1707" w:type="dxa"/>
          </w:tcPr>
          <w:p w:rsidR="00514C80" w:rsidRDefault="00514C80"/>
        </w:tc>
      </w:tr>
      <w:tr w:rsidR="00514C80" w:rsidTr="00D55953">
        <w:tc>
          <w:tcPr>
            <w:tcW w:w="645" w:type="dxa"/>
          </w:tcPr>
          <w:p w:rsidR="00514C80" w:rsidRDefault="00CE768A">
            <w:r>
              <w:t>h)</w:t>
            </w:r>
          </w:p>
        </w:tc>
        <w:tc>
          <w:tcPr>
            <w:tcW w:w="7716" w:type="dxa"/>
          </w:tcPr>
          <w:p w:rsidR="00514C80" w:rsidRPr="002E58C7" w:rsidRDefault="002E58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is Booting? Give any two major </w:t>
            </w:r>
            <w:proofErr w:type="gramStart"/>
            <w:r>
              <w:rPr>
                <w:rFonts w:ascii="Times New Roman" w:eastAsia="Times New Roman" w:hAnsi="Times New Roman" w:cs="Times New Roman"/>
                <w:color w:val="000000"/>
                <w:sz w:val="24"/>
                <w:szCs w:val="24"/>
              </w:rPr>
              <w:t>steps  of</w:t>
            </w:r>
            <w:proofErr w:type="gramEnd"/>
            <w:r>
              <w:rPr>
                <w:rFonts w:ascii="Times New Roman" w:eastAsia="Times New Roman" w:hAnsi="Times New Roman" w:cs="Times New Roman"/>
                <w:color w:val="000000"/>
                <w:sz w:val="24"/>
                <w:szCs w:val="24"/>
              </w:rPr>
              <w:t xml:space="preserve"> Linux Boot Process.</w:t>
            </w:r>
          </w:p>
        </w:tc>
        <w:tc>
          <w:tcPr>
            <w:tcW w:w="1707" w:type="dxa"/>
          </w:tcPr>
          <w:p w:rsidR="00514C80" w:rsidRDefault="00514C80"/>
        </w:tc>
      </w:tr>
      <w:tr w:rsidR="00514C80" w:rsidTr="00D55953">
        <w:tc>
          <w:tcPr>
            <w:tcW w:w="645" w:type="dxa"/>
          </w:tcPr>
          <w:p w:rsidR="00514C80" w:rsidRDefault="00CE768A">
            <w:r>
              <w:t>Ans.</w:t>
            </w:r>
          </w:p>
        </w:tc>
        <w:tc>
          <w:tcPr>
            <w:tcW w:w="7716" w:type="dxa"/>
          </w:tcPr>
          <w:p w:rsidR="002E58C7" w:rsidRDefault="002E58C7" w:rsidP="002E58C7">
            <w:pPr>
              <w:shd w:val="clear" w:color="auto" w:fill="FFFFFF"/>
              <w:spacing w:line="330" w:lineRule="atLeast"/>
              <w:textAlignment w:val="baseline"/>
              <w:rPr>
                <w:rFonts w:ascii="Times New Roman" w:eastAsia="Times New Roman" w:hAnsi="Times New Roman" w:cs="Times New Roman"/>
                <w:b/>
                <w:bCs/>
                <w:color w:val="000000" w:themeColor="text1"/>
                <w:sz w:val="24"/>
                <w:szCs w:val="24"/>
              </w:rPr>
            </w:pPr>
            <w:r>
              <w:rPr>
                <w:rFonts w:ascii="Arial" w:hAnsi="Arial" w:cs="Arial"/>
                <w:color w:val="333333"/>
                <w:shd w:val="clear" w:color="auto" w:fill="FFFFFF"/>
              </w:rPr>
              <w:t>Booting is a process or set of operations that loads and hence starts the operating system, starting from the point when user switches on the power button.</w:t>
            </w:r>
          </w:p>
          <w:p w:rsidR="002E58C7" w:rsidRPr="002E58C7" w:rsidRDefault="002E58C7" w:rsidP="002E58C7">
            <w:pPr>
              <w:shd w:val="clear" w:color="auto" w:fill="FFFFFF"/>
              <w:spacing w:line="330" w:lineRule="atLeast"/>
              <w:textAlignment w:val="baseline"/>
              <w:rPr>
                <w:ins w:id="0" w:author="Unknown"/>
                <w:rFonts w:ascii="Times New Roman" w:eastAsia="Times New Roman" w:hAnsi="Times New Roman" w:cs="Times New Roman"/>
                <w:b/>
                <w:color w:val="000000" w:themeColor="text1"/>
                <w:sz w:val="24"/>
                <w:szCs w:val="24"/>
              </w:rPr>
            </w:pPr>
            <w:ins w:id="1" w:author="Unknown">
              <w:r w:rsidRPr="002E58C7">
                <w:rPr>
                  <w:rFonts w:ascii="Times New Roman" w:eastAsia="Times New Roman" w:hAnsi="Times New Roman" w:cs="Times New Roman"/>
                  <w:b/>
                  <w:bCs/>
                  <w:color w:val="000000" w:themeColor="text1"/>
                  <w:sz w:val="24"/>
                  <w:szCs w:val="24"/>
                </w:rPr>
                <w:t>Stages of Booting</w:t>
              </w:r>
            </w:ins>
            <w:r>
              <w:rPr>
                <w:rFonts w:ascii="Times New Roman" w:eastAsia="Times New Roman" w:hAnsi="Times New Roman" w:cs="Times New Roman"/>
                <w:b/>
                <w:bCs/>
                <w:color w:val="000000" w:themeColor="text1"/>
                <w:sz w:val="24"/>
                <w:szCs w:val="24"/>
              </w:rPr>
              <w:t xml:space="preserve"> of Linux OS</w:t>
            </w:r>
            <w:ins w:id="2" w:author="Unknown">
              <w:r w:rsidRPr="002E58C7">
                <w:rPr>
                  <w:rFonts w:ascii="Times New Roman" w:eastAsia="Times New Roman" w:hAnsi="Times New Roman" w:cs="Times New Roman"/>
                  <w:b/>
                  <w:bCs/>
                  <w:color w:val="000000" w:themeColor="text1"/>
                  <w:sz w:val="24"/>
                  <w:szCs w:val="24"/>
                </w:rPr>
                <w:t>:</w:t>
              </w:r>
            </w:ins>
          </w:p>
          <w:p w:rsidR="002E58C7" w:rsidRPr="002E58C7" w:rsidRDefault="002E58C7" w:rsidP="002E58C7">
            <w:pPr>
              <w:shd w:val="clear" w:color="auto" w:fill="FFFFFF"/>
              <w:spacing w:line="330" w:lineRule="atLeast"/>
              <w:textAlignment w:val="baseline"/>
              <w:rPr>
                <w:ins w:id="3" w:author="Unknown"/>
                <w:rFonts w:ascii="Times New Roman" w:eastAsia="Times New Roman" w:hAnsi="Times New Roman" w:cs="Times New Roman"/>
                <w:b/>
                <w:color w:val="000000" w:themeColor="text1"/>
                <w:sz w:val="24"/>
                <w:szCs w:val="24"/>
              </w:rPr>
            </w:pPr>
            <w:ins w:id="4" w:author="Unknown">
              <w:r w:rsidRPr="002E58C7">
                <w:rPr>
                  <w:rFonts w:ascii="Times New Roman" w:eastAsia="Times New Roman" w:hAnsi="Times New Roman" w:cs="Times New Roman"/>
                  <w:b/>
                  <w:bCs/>
                  <w:color w:val="000000" w:themeColor="text1"/>
                  <w:sz w:val="24"/>
                  <w:szCs w:val="24"/>
                </w:rPr>
                <w:t>1)System startup(Hardware )</w:t>
              </w:r>
              <w:r w:rsidRPr="002E58C7">
                <w:rPr>
                  <w:rFonts w:ascii="Times New Roman" w:eastAsia="Times New Roman" w:hAnsi="Times New Roman" w:cs="Times New Roman"/>
                  <w:b/>
                  <w:color w:val="000000" w:themeColor="text1"/>
                  <w:sz w:val="24"/>
                  <w:szCs w:val="24"/>
                </w:rPr>
                <w:br/>
              </w:r>
              <w:r w:rsidRPr="002E58C7">
                <w:rPr>
                  <w:rFonts w:ascii="Times New Roman" w:eastAsia="Times New Roman" w:hAnsi="Times New Roman" w:cs="Times New Roman"/>
                  <w:b/>
                  <w:bCs/>
                  <w:color w:val="000000" w:themeColor="text1"/>
                  <w:sz w:val="24"/>
                  <w:szCs w:val="24"/>
                </w:rPr>
                <w:t>2)Boot loader Stage 1 (MBR loading)</w:t>
              </w:r>
              <w:r w:rsidRPr="002E58C7">
                <w:rPr>
                  <w:rFonts w:ascii="Times New Roman" w:eastAsia="Times New Roman" w:hAnsi="Times New Roman" w:cs="Times New Roman"/>
                  <w:b/>
                  <w:color w:val="000000" w:themeColor="text1"/>
                  <w:sz w:val="24"/>
                  <w:szCs w:val="24"/>
                </w:rPr>
                <w:br/>
              </w:r>
              <w:r w:rsidRPr="002E58C7">
                <w:rPr>
                  <w:rFonts w:ascii="Times New Roman" w:eastAsia="Times New Roman" w:hAnsi="Times New Roman" w:cs="Times New Roman"/>
                  <w:b/>
                  <w:bCs/>
                  <w:color w:val="000000" w:themeColor="text1"/>
                  <w:sz w:val="24"/>
                  <w:szCs w:val="24"/>
                </w:rPr>
                <w:t>3)Boot loader Stage 2 (GRUB loader)</w:t>
              </w:r>
              <w:r w:rsidRPr="002E58C7">
                <w:rPr>
                  <w:rFonts w:ascii="Times New Roman" w:eastAsia="Times New Roman" w:hAnsi="Times New Roman" w:cs="Times New Roman"/>
                  <w:b/>
                  <w:color w:val="000000" w:themeColor="text1"/>
                  <w:sz w:val="24"/>
                  <w:szCs w:val="24"/>
                </w:rPr>
                <w:br/>
              </w:r>
              <w:r w:rsidRPr="002E58C7">
                <w:rPr>
                  <w:rFonts w:ascii="Times New Roman" w:eastAsia="Times New Roman" w:hAnsi="Times New Roman" w:cs="Times New Roman"/>
                  <w:b/>
                  <w:bCs/>
                  <w:color w:val="000000" w:themeColor="text1"/>
                  <w:sz w:val="24"/>
                  <w:szCs w:val="24"/>
                </w:rPr>
                <w:t>4)Kernel</w:t>
              </w:r>
              <w:r w:rsidRPr="002E58C7">
                <w:rPr>
                  <w:rFonts w:ascii="Times New Roman" w:eastAsia="Times New Roman" w:hAnsi="Times New Roman" w:cs="Times New Roman"/>
                  <w:b/>
                  <w:color w:val="000000" w:themeColor="text1"/>
                  <w:sz w:val="24"/>
                  <w:szCs w:val="24"/>
                </w:rPr>
                <w:br/>
              </w:r>
              <w:r w:rsidRPr="002E58C7">
                <w:rPr>
                  <w:rFonts w:ascii="Times New Roman" w:eastAsia="Times New Roman" w:hAnsi="Times New Roman" w:cs="Times New Roman"/>
                  <w:b/>
                  <w:bCs/>
                  <w:color w:val="000000" w:themeColor="text1"/>
                  <w:sz w:val="24"/>
                  <w:szCs w:val="24"/>
                </w:rPr>
                <w:t>5)INIT</w:t>
              </w:r>
              <w:r w:rsidRPr="002E58C7">
                <w:rPr>
                  <w:rFonts w:ascii="Times New Roman" w:eastAsia="Times New Roman" w:hAnsi="Times New Roman" w:cs="Times New Roman"/>
                  <w:b/>
                  <w:color w:val="000000" w:themeColor="text1"/>
                  <w:sz w:val="24"/>
                  <w:szCs w:val="24"/>
                </w:rPr>
                <w:br/>
              </w:r>
              <w:r w:rsidRPr="002E58C7">
                <w:rPr>
                  <w:rFonts w:ascii="Times New Roman" w:eastAsia="Times New Roman" w:hAnsi="Times New Roman" w:cs="Times New Roman"/>
                  <w:b/>
                  <w:bCs/>
                  <w:color w:val="000000" w:themeColor="text1"/>
                  <w:sz w:val="24"/>
                  <w:szCs w:val="24"/>
                </w:rPr>
                <w:t>6)User prompt</w:t>
              </w:r>
            </w:ins>
          </w:p>
          <w:p w:rsidR="00514C80" w:rsidRPr="009F1BCB" w:rsidRDefault="00514C80">
            <w:pPr>
              <w:rPr>
                <w:rFonts w:ascii="Times New Roman" w:hAnsi="Times New Roman" w:cs="Times New Roman"/>
                <w:sz w:val="24"/>
                <w:szCs w:val="24"/>
              </w:rPr>
            </w:pPr>
          </w:p>
        </w:tc>
        <w:tc>
          <w:tcPr>
            <w:tcW w:w="1707" w:type="dxa"/>
          </w:tcPr>
          <w:p w:rsidR="00514C80" w:rsidRDefault="00CE768A">
            <w:r>
              <w:t>Defination:1M</w:t>
            </w:r>
          </w:p>
          <w:p w:rsidR="00CE768A" w:rsidRDefault="00CE768A">
            <w:r>
              <w:t>Types:1M</w:t>
            </w:r>
          </w:p>
        </w:tc>
      </w:tr>
      <w:tr w:rsidR="00514C80" w:rsidTr="00D55953">
        <w:tc>
          <w:tcPr>
            <w:tcW w:w="645" w:type="dxa"/>
          </w:tcPr>
          <w:p w:rsidR="00514C80" w:rsidRDefault="00CE768A">
            <w:proofErr w:type="spellStart"/>
            <w:r>
              <w:t>i</w:t>
            </w:r>
            <w:proofErr w:type="spellEnd"/>
            <w:r>
              <w:t>)</w:t>
            </w:r>
          </w:p>
        </w:tc>
        <w:tc>
          <w:tcPr>
            <w:tcW w:w="7716" w:type="dxa"/>
          </w:tcPr>
          <w:p w:rsidR="00514C80" w:rsidRPr="009F1BCB" w:rsidRDefault="007172AE">
            <w:pPr>
              <w:rPr>
                <w:rFonts w:ascii="Times New Roman" w:hAnsi="Times New Roman" w:cs="Times New Roman"/>
                <w:sz w:val="24"/>
                <w:szCs w:val="24"/>
              </w:rPr>
            </w:pPr>
            <w:r>
              <w:rPr>
                <w:rFonts w:ascii="Times New Roman" w:hAnsi="Times New Roman" w:cs="Times New Roman"/>
                <w:sz w:val="24"/>
                <w:szCs w:val="24"/>
              </w:rPr>
              <w:t xml:space="preserve">List out the editors supported by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Operating </w:t>
            </w:r>
            <w:proofErr w:type="gramStart"/>
            <w:r>
              <w:rPr>
                <w:rFonts w:ascii="Times New Roman" w:hAnsi="Times New Roman" w:cs="Times New Roman"/>
                <w:sz w:val="24"/>
                <w:szCs w:val="24"/>
              </w:rPr>
              <w:t>System(</w:t>
            </w:r>
            <w:proofErr w:type="gramEnd"/>
            <w:r>
              <w:rPr>
                <w:rFonts w:ascii="Times New Roman" w:hAnsi="Times New Roman" w:cs="Times New Roman"/>
                <w:sz w:val="24"/>
                <w:szCs w:val="24"/>
              </w:rPr>
              <w:t>any four).</w:t>
            </w:r>
          </w:p>
        </w:tc>
        <w:tc>
          <w:tcPr>
            <w:tcW w:w="1707" w:type="dxa"/>
          </w:tcPr>
          <w:p w:rsidR="00514C80" w:rsidRDefault="00514C80"/>
        </w:tc>
      </w:tr>
      <w:tr w:rsidR="00514C80" w:rsidTr="00D55953">
        <w:tc>
          <w:tcPr>
            <w:tcW w:w="645" w:type="dxa"/>
          </w:tcPr>
          <w:p w:rsidR="00514C80" w:rsidRDefault="00CE768A">
            <w:r>
              <w:t>Ans.</w:t>
            </w:r>
          </w:p>
        </w:tc>
        <w:tc>
          <w:tcPr>
            <w:tcW w:w="7716" w:type="dxa"/>
          </w:tcPr>
          <w:p w:rsidR="00390682" w:rsidRDefault="00390682" w:rsidP="00390682">
            <w:pPr>
              <w:pStyle w:val="NoSpacing"/>
              <w:numPr>
                <w:ilvl w:val="0"/>
                <w:numId w:val="12"/>
              </w:numPr>
            </w:pPr>
            <w:r w:rsidRPr="00390682">
              <w:t>Vi / Vim Editor</w:t>
            </w:r>
          </w:p>
          <w:p w:rsidR="00390682" w:rsidRPr="00390682" w:rsidRDefault="00390682" w:rsidP="00390682">
            <w:pPr>
              <w:pStyle w:val="NoSpacing"/>
              <w:numPr>
                <w:ilvl w:val="0"/>
                <w:numId w:val="12"/>
              </w:numPr>
            </w:pPr>
            <w:proofErr w:type="spellStart"/>
            <w:r w:rsidRPr="00390682">
              <w:t>gEdit</w:t>
            </w:r>
            <w:proofErr w:type="spellEnd"/>
            <w:r w:rsidRPr="00390682">
              <w:t xml:space="preserve"> Editor</w:t>
            </w:r>
          </w:p>
          <w:p w:rsidR="00390682" w:rsidRPr="00390682" w:rsidRDefault="00390682" w:rsidP="00390682">
            <w:pPr>
              <w:pStyle w:val="NoSpacing"/>
              <w:numPr>
                <w:ilvl w:val="0"/>
                <w:numId w:val="12"/>
              </w:numPr>
            </w:pPr>
            <w:proofErr w:type="spellStart"/>
            <w:r w:rsidRPr="00390682">
              <w:t>Nano</w:t>
            </w:r>
            <w:proofErr w:type="spellEnd"/>
            <w:r w:rsidRPr="00390682">
              <w:t xml:space="preserve"> Editor</w:t>
            </w:r>
          </w:p>
          <w:p w:rsidR="00390682" w:rsidRPr="00390682" w:rsidRDefault="00390682" w:rsidP="00390682">
            <w:pPr>
              <w:pStyle w:val="NoSpacing"/>
              <w:numPr>
                <w:ilvl w:val="0"/>
                <w:numId w:val="12"/>
              </w:numPr>
            </w:pPr>
            <w:proofErr w:type="spellStart"/>
            <w:r w:rsidRPr="00390682">
              <w:t>gVim</w:t>
            </w:r>
            <w:proofErr w:type="spellEnd"/>
            <w:r w:rsidRPr="00390682">
              <w:t xml:space="preserve"> Editor</w:t>
            </w:r>
          </w:p>
          <w:p w:rsidR="00390682" w:rsidRPr="00390682" w:rsidRDefault="00390682" w:rsidP="007172AE">
            <w:pPr>
              <w:pStyle w:val="NoSpacing"/>
              <w:numPr>
                <w:ilvl w:val="0"/>
                <w:numId w:val="12"/>
              </w:numPr>
            </w:pPr>
            <w:proofErr w:type="spellStart"/>
            <w:r w:rsidRPr="00390682">
              <w:t>Emacs</w:t>
            </w:r>
            <w:proofErr w:type="spellEnd"/>
            <w:r w:rsidRPr="00390682">
              <w:t xml:space="preserve"> Editor</w:t>
            </w:r>
          </w:p>
        </w:tc>
        <w:tc>
          <w:tcPr>
            <w:tcW w:w="1707" w:type="dxa"/>
          </w:tcPr>
          <w:p w:rsidR="00514C80" w:rsidRDefault="00514C80"/>
        </w:tc>
      </w:tr>
      <w:tr w:rsidR="00514C80" w:rsidTr="00D55953">
        <w:tc>
          <w:tcPr>
            <w:tcW w:w="645" w:type="dxa"/>
          </w:tcPr>
          <w:p w:rsidR="00514C80" w:rsidRDefault="00CE768A">
            <w:r>
              <w:t>j)</w:t>
            </w:r>
          </w:p>
        </w:tc>
        <w:tc>
          <w:tcPr>
            <w:tcW w:w="7716" w:type="dxa"/>
          </w:tcPr>
          <w:p w:rsidR="00514C80" w:rsidRPr="009F1BCB" w:rsidRDefault="00390682">
            <w:pPr>
              <w:rPr>
                <w:rFonts w:ascii="Times New Roman" w:hAnsi="Times New Roman" w:cs="Times New Roman"/>
                <w:sz w:val="24"/>
                <w:szCs w:val="24"/>
              </w:rPr>
            </w:pPr>
            <w:r>
              <w:rPr>
                <w:rFonts w:ascii="Times New Roman" w:hAnsi="Times New Roman" w:cs="Times New Roman"/>
                <w:sz w:val="24"/>
                <w:szCs w:val="24"/>
              </w:rPr>
              <w:t>W</w:t>
            </w:r>
            <w:r w:rsidRPr="00390682">
              <w:rPr>
                <w:rFonts w:ascii="Times New Roman" w:hAnsi="Times New Roman" w:cs="Times New Roman"/>
                <w:sz w:val="24"/>
                <w:szCs w:val="24"/>
              </w:rPr>
              <w:t>hat is daemon</w:t>
            </w:r>
            <w:r>
              <w:rPr>
                <w:rFonts w:ascii="Times New Roman" w:hAnsi="Times New Roman" w:cs="Times New Roman"/>
                <w:sz w:val="24"/>
                <w:szCs w:val="24"/>
              </w:rPr>
              <w:t xml:space="preserve">? </w:t>
            </w:r>
          </w:p>
        </w:tc>
        <w:tc>
          <w:tcPr>
            <w:tcW w:w="1707" w:type="dxa"/>
          </w:tcPr>
          <w:p w:rsidR="00514C80" w:rsidRDefault="00514C80"/>
        </w:tc>
      </w:tr>
      <w:tr w:rsidR="00514C80" w:rsidTr="00D55953">
        <w:tc>
          <w:tcPr>
            <w:tcW w:w="645" w:type="dxa"/>
          </w:tcPr>
          <w:p w:rsidR="00514C80" w:rsidRDefault="00CE768A">
            <w:r>
              <w:t>Ans.</w:t>
            </w:r>
          </w:p>
        </w:tc>
        <w:tc>
          <w:tcPr>
            <w:tcW w:w="7716" w:type="dxa"/>
          </w:tcPr>
          <w:p w:rsidR="00CE768A" w:rsidRPr="009F1BCB" w:rsidRDefault="00390682">
            <w:pPr>
              <w:rPr>
                <w:rFonts w:ascii="Times New Roman" w:hAnsi="Times New Roman" w:cs="Times New Roman"/>
                <w:sz w:val="24"/>
                <w:szCs w:val="24"/>
              </w:rPr>
            </w:pPr>
            <w:r>
              <w:rPr>
                <w:rFonts w:ascii="Times New Roman" w:hAnsi="Times New Roman" w:cs="Times New Roman"/>
                <w:sz w:val="24"/>
                <w:szCs w:val="24"/>
              </w:rPr>
              <w:t xml:space="preserve">     </w:t>
            </w:r>
            <w:r w:rsidRPr="00390682">
              <w:rPr>
                <w:rFonts w:ascii="Times New Roman" w:hAnsi="Times New Roman" w:cs="Times New Roman"/>
                <w:sz w:val="24"/>
                <w:szCs w:val="24"/>
              </w:rPr>
              <w:t>A daemon is a type of program on Unix-like operating systems that runs unobtrusively in the background, rather than under the direct control of a user, waiting to be activated by the occurrence of a specific event or condition.</w:t>
            </w:r>
          </w:p>
        </w:tc>
        <w:tc>
          <w:tcPr>
            <w:tcW w:w="1707" w:type="dxa"/>
          </w:tcPr>
          <w:p w:rsidR="00514C80" w:rsidRDefault="00514C80"/>
        </w:tc>
      </w:tr>
      <w:tr w:rsidR="00514C80" w:rsidTr="00D55953">
        <w:tc>
          <w:tcPr>
            <w:tcW w:w="645" w:type="dxa"/>
          </w:tcPr>
          <w:p w:rsidR="00514C80" w:rsidRDefault="00CE768A">
            <w:r>
              <w:t>k)</w:t>
            </w:r>
          </w:p>
        </w:tc>
        <w:tc>
          <w:tcPr>
            <w:tcW w:w="7716" w:type="dxa"/>
          </w:tcPr>
          <w:p w:rsidR="00514C80" w:rsidRPr="009F1BCB" w:rsidRDefault="00390682">
            <w:pPr>
              <w:rPr>
                <w:rFonts w:ascii="Times New Roman" w:hAnsi="Times New Roman" w:cs="Times New Roman"/>
                <w:sz w:val="24"/>
                <w:szCs w:val="24"/>
              </w:rPr>
            </w:pPr>
            <w:r>
              <w:rPr>
                <w:rFonts w:ascii="Times New Roman" w:hAnsi="Times New Roman" w:cs="Times New Roman"/>
                <w:sz w:val="24"/>
                <w:szCs w:val="24"/>
              </w:rPr>
              <w:t>Write the needs of Boot security for an Operating system.</w:t>
            </w:r>
          </w:p>
        </w:tc>
        <w:tc>
          <w:tcPr>
            <w:tcW w:w="1707" w:type="dxa"/>
          </w:tcPr>
          <w:p w:rsidR="00514C80" w:rsidRDefault="0037411F">
            <w:r>
              <w:t>½ M for each</w:t>
            </w:r>
          </w:p>
        </w:tc>
      </w:tr>
      <w:tr w:rsidR="00514C80" w:rsidTr="00D55953">
        <w:tc>
          <w:tcPr>
            <w:tcW w:w="645" w:type="dxa"/>
          </w:tcPr>
          <w:p w:rsidR="00514C80" w:rsidRDefault="0037411F">
            <w:r>
              <w:t>Ans.</w:t>
            </w:r>
          </w:p>
        </w:tc>
        <w:tc>
          <w:tcPr>
            <w:tcW w:w="7716" w:type="dxa"/>
          </w:tcPr>
          <w:p w:rsidR="00390682" w:rsidRPr="00390682" w:rsidRDefault="00390682" w:rsidP="00390682">
            <w:pPr>
              <w:rPr>
                <w:rFonts w:ascii="Times New Roman" w:hAnsi="Times New Roman" w:cs="Times New Roman"/>
                <w:sz w:val="24"/>
                <w:szCs w:val="24"/>
              </w:rPr>
            </w:pPr>
            <w:r>
              <w:rPr>
                <w:rFonts w:ascii="Times New Roman" w:hAnsi="Times New Roman" w:cs="Times New Roman"/>
                <w:sz w:val="24"/>
                <w:szCs w:val="24"/>
              </w:rPr>
              <w:t xml:space="preserve">      </w:t>
            </w:r>
            <w:r w:rsidRPr="00390682">
              <w:rPr>
                <w:rFonts w:ascii="Times New Roman" w:hAnsi="Times New Roman" w:cs="Times New Roman"/>
                <w:sz w:val="24"/>
                <w:szCs w:val="24"/>
              </w:rPr>
              <w:t>Secure Boot is a security standard developed by members of the PC industry to help make sure that your PC boots using only software that is trusted by the PC manufacturer.</w:t>
            </w:r>
          </w:p>
          <w:p w:rsidR="00514C80" w:rsidRPr="009F1BCB" w:rsidRDefault="00390682">
            <w:pPr>
              <w:rPr>
                <w:rFonts w:ascii="Times New Roman" w:hAnsi="Times New Roman" w:cs="Times New Roman"/>
                <w:sz w:val="24"/>
                <w:szCs w:val="24"/>
              </w:rPr>
            </w:pPr>
            <w:r w:rsidRPr="00390682">
              <w:rPr>
                <w:rFonts w:ascii="Times New Roman" w:hAnsi="Times New Roman" w:cs="Times New Roman"/>
                <w:sz w:val="24"/>
                <w:szCs w:val="24"/>
              </w:rPr>
              <w:lastRenderedPageBreak/>
              <w:t>When the PC starts, the firmware checks the signature of each piece of boot software, including firmware drivers (Option ROMs) and the operating system. If the signatures are good, the PC boots, and the firmware gives control to the operating system.</w:t>
            </w:r>
          </w:p>
        </w:tc>
        <w:tc>
          <w:tcPr>
            <w:tcW w:w="1707" w:type="dxa"/>
          </w:tcPr>
          <w:p w:rsidR="00514C80" w:rsidRDefault="00514C80"/>
        </w:tc>
      </w:tr>
      <w:tr w:rsidR="00514C80" w:rsidTr="00D55953">
        <w:tc>
          <w:tcPr>
            <w:tcW w:w="645" w:type="dxa"/>
          </w:tcPr>
          <w:p w:rsidR="00514C80" w:rsidRDefault="0037411F">
            <w:r>
              <w:lastRenderedPageBreak/>
              <w:t>l)</w:t>
            </w:r>
          </w:p>
        </w:tc>
        <w:tc>
          <w:tcPr>
            <w:tcW w:w="7716" w:type="dxa"/>
          </w:tcPr>
          <w:p w:rsidR="00514C80" w:rsidRDefault="00390682">
            <w:r>
              <w:t>W</w:t>
            </w:r>
            <w:r w:rsidRPr="00390682">
              <w:t>hat is PAM</w:t>
            </w:r>
            <w:r>
              <w:t>?</w:t>
            </w:r>
          </w:p>
        </w:tc>
        <w:tc>
          <w:tcPr>
            <w:tcW w:w="1707" w:type="dxa"/>
          </w:tcPr>
          <w:p w:rsidR="00514C80" w:rsidRDefault="00353FB7">
            <w:r>
              <w:t>1M for each</w:t>
            </w:r>
          </w:p>
        </w:tc>
      </w:tr>
      <w:tr w:rsidR="00514C80" w:rsidTr="00D55953">
        <w:tc>
          <w:tcPr>
            <w:tcW w:w="645" w:type="dxa"/>
          </w:tcPr>
          <w:p w:rsidR="00514C80" w:rsidRDefault="0037411F">
            <w:r>
              <w:t>Ans.</w:t>
            </w:r>
          </w:p>
        </w:tc>
        <w:tc>
          <w:tcPr>
            <w:tcW w:w="7716" w:type="dxa"/>
          </w:tcPr>
          <w:p w:rsidR="00390682" w:rsidRPr="009D1538" w:rsidRDefault="00390682" w:rsidP="009D1538">
            <w:pPr>
              <w:rPr>
                <w:rFonts w:ascii="Times New Roman" w:hAnsi="Times New Roman" w:cs="Times New Roman"/>
                <w:sz w:val="24"/>
                <w:szCs w:val="24"/>
              </w:rPr>
            </w:pPr>
            <w:r>
              <w:rPr>
                <w:color w:val="000000"/>
                <w:sz w:val="27"/>
                <w:szCs w:val="27"/>
              </w:rPr>
              <w:t xml:space="preserve"> </w:t>
            </w:r>
            <w:r w:rsidR="009D1538">
              <w:rPr>
                <w:color w:val="000000"/>
                <w:sz w:val="27"/>
                <w:szCs w:val="27"/>
              </w:rPr>
              <w:t xml:space="preserve">       </w:t>
            </w:r>
            <w:r w:rsidRPr="009D1538">
              <w:rPr>
                <w:rFonts w:ascii="Times New Roman" w:hAnsi="Times New Roman" w:cs="Times New Roman"/>
                <w:sz w:val="24"/>
                <w:szCs w:val="24"/>
              </w:rPr>
              <w:t xml:space="preserve">Pluggable Authentication </w:t>
            </w:r>
            <w:r w:rsidR="0020022D" w:rsidRPr="009D1538">
              <w:rPr>
                <w:rFonts w:ascii="Times New Roman" w:hAnsi="Times New Roman" w:cs="Times New Roman"/>
                <w:sz w:val="24"/>
                <w:szCs w:val="24"/>
              </w:rPr>
              <w:t>Modules, basically</w:t>
            </w:r>
            <w:r w:rsidRPr="009D1538">
              <w:rPr>
                <w:rFonts w:ascii="Times New Roman" w:hAnsi="Times New Roman" w:cs="Times New Roman"/>
                <w:sz w:val="24"/>
                <w:szCs w:val="24"/>
              </w:rPr>
              <w:t>, it is a flexible mechanism for authenticating users.</w:t>
            </w:r>
          </w:p>
          <w:p w:rsidR="009D1538" w:rsidRPr="009D1538" w:rsidRDefault="009D1538" w:rsidP="009D1538">
            <w:pPr>
              <w:rPr>
                <w:rFonts w:ascii="Times New Roman" w:hAnsi="Times New Roman" w:cs="Times New Roman"/>
                <w:sz w:val="24"/>
                <w:szCs w:val="24"/>
              </w:rPr>
            </w:pPr>
            <w:r>
              <w:rPr>
                <w:rFonts w:ascii="Times New Roman" w:hAnsi="Times New Roman" w:cs="Times New Roman"/>
                <w:sz w:val="24"/>
                <w:szCs w:val="24"/>
              </w:rPr>
              <w:t xml:space="preserve">         P</w:t>
            </w:r>
            <w:r w:rsidRPr="009D1538">
              <w:rPr>
                <w:rFonts w:ascii="Times New Roman" w:hAnsi="Times New Roman" w:cs="Times New Roman"/>
                <w:sz w:val="24"/>
                <w:szCs w:val="24"/>
              </w:rPr>
              <w:t xml:space="preserve">AM provides a way to develop programs that are independent of authentication scheme. These programs need "authentication modules" to be </w:t>
            </w:r>
            <w:r w:rsidR="0020022D" w:rsidRPr="009D1538">
              <w:rPr>
                <w:rFonts w:ascii="Times New Roman" w:hAnsi="Times New Roman" w:cs="Times New Roman"/>
                <w:sz w:val="24"/>
                <w:szCs w:val="24"/>
              </w:rPr>
              <w:t>attached</w:t>
            </w:r>
            <w:r w:rsidRPr="009D1538">
              <w:rPr>
                <w:rFonts w:ascii="Times New Roman" w:hAnsi="Times New Roman" w:cs="Times New Roman"/>
                <w:sz w:val="24"/>
                <w:szCs w:val="24"/>
              </w:rPr>
              <w:t xml:space="preserve"> to them at run-time in order to work. Which authentication module is to be </w:t>
            </w:r>
            <w:r w:rsidR="0020022D" w:rsidRPr="009D1538">
              <w:rPr>
                <w:rFonts w:ascii="Times New Roman" w:hAnsi="Times New Roman" w:cs="Times New Roman"/>
                <w:sz w:val="24"/>
                <w:szCs w:val="24"/>
              </w:rPr>
              <w:t>attached</w:t>
            </w:r>
            <w:r w:rsidRPr="009D1538">
              <w:rPr>
                <w:rFonts w:ascii="Times New Roman" w:hAnsi="Times New Roman" w:cs="Times New Roman"/>
                <w:sz w:val="24"/>
                <w:szCs w:val="24"/>
              </w:rPr>
              <w:t xml:space="preserve"> is dependent upon the local system setup and is at the discretion of the local system administrator.</w:t>
            </w:r>
          </w:p>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37411F">
            <w:r>
              <w:t>m)</w:t>
            </w:r>
          </w:p>
        </w:tc>
        <w:tc>
          <w:tcPr>
            <w:tcW w:w="7716" w:type="dxa"/>
          </w:tcPr>
          <w:p w:rsidR="00514C80" w:rsidRPr="0020022D" w:rsidRDefault="0020022D">
            <w:pPr>
              <w:rPr>
                <w:rFonts w:ascii="Times New Roman" w:hAnsi="Times New Roman" w:cs="Times New Roman"/>
              </w:rPr>
            </w:pPr>
            <w:r w:rsidRPr="0020022D">
              <w:rPr>
                <w:rFonts w:ascii="Times New Roman" w:hAnsi="Times New Roman" w:cs="Times New Roman"/>
              </w:rPr>
              <w:t>Give the types of permissions granted in Linux operating system.</w:t>
            </w:r>
          </w:p>
        </w:tc>
        <w:tc>
          <w:tcPr>
            <w:tcW w:w="1707" w:type="dxa"/>
          </w:tcPr>
          <w:p w:rsidR="00514C80" w:rsidRDefault="00514C80"/>
        </w:tc>
      </w:tr>
      <w:tr w:rsidR="00514C80" w:rsidTr="0020022D">
        <w:trPr>
          <w:trHeight w:val="800"/>
        </w:trPr>
        <w:tc>
          <w:tcPr>
            <w:tcW w:w="645" w:type="dxa"/>
          </w:tcPr>
          <w:p w:rsidR="00514C80" w:rsidRDefault="0037411F">
            <w:r>
              <w:t>Ans.</w:t>
            </w:r>
          </w:p>
        </w:tc>
        <w:tc>
          <w:tcPr>
            <w:tcW w:w="7716" w:type="dxa"/>
          </w:tcPr>
          <w:tbl>
            <w:tblPr>
              <w:tblW w:w="0" w:type="auto"/>
              <w:tblCellSpacing w:w="15" w:type="dxa"/>
              <w:shd w:val="clear" w:color="auto" w:fill="FFFFFF"/>
              <w:tblCellMar>
                <w:top w:w="120" w:type="dxa"/>
                <w:left w:w="120" w:type="dxa"/>
                <w:bottom w:w="120" w:type="dxa"/>
                <w:right w:w="120" w:type="dxa"/>
              </w:tblCellMar>
              <w:tblLook w:val="04A0"/>
            </w:tblPr>
            <w:tblGrid>
              <w:gridCol w:w="859"/>
              <w:gridCol w:w="6866"/>
            </w:tblGrid>
            <w:tr w:rsidR="0020022D" w:rsidRPr="0020022D" w:rsidTr="0020022D">
              <w:trPr>
                <w:tblCellSpacing w:w="15" w:type="dxa"/>
              </w:trPr>
              <w:tc>
                <w:tcPr>
                  <w:tcW w:w="0" w:type="auto"/>
                  <w:shd w:val="clear" w:color="auto" w:fill="FFFFFF"/>
                  <w:vAlign w:val="center"/>
                  <w:hideMark/>
                </w:tcPr>
                <w:p w:rsidR="0020022D" w:rsidRPr="0020022D" w:rsidRDefault="0020022D" w:rsidP="0020022D">
                  <w:pPr>
                    <w:spacing w:after="0" w:line="240" w:lineRule="auto"/>
                    <w:rPr>
                      <w:rFonts w:ascii="Times New Roman" w:hAnsi="Times New Roman" w:cs="Times New Roman"/>
                      <w:sz w:val="24"/>
                      <w:szCs w:val="24"/>
                    </w:rPr>
                  </w:pPr>
                  <w:r w:rsidRPr="0020022D">
                    <w:rPr>
                      <w:rFonts w:ascii="Times New Roman" w:hAnsi="Times New Roman" w:cs="Times New Roman"/>
                      <w:sz w:val="24"/>
                      <w:szCs w:val="24"/>
                    </w:rPr>
                    <w:t>Value</w:t>
                  </w:r>
                </w:p>
              </w:tc>
              <w:tc>
                <w:tcPr>
                  <w:tcW w:w="0" w:type="auto"/>
                  <w:shd w:val="clear" w:color="auto" w:fill="FFFFFF"/>
                  <w:vAlign w:val="center"/>
                  <w:hideMark/>
                </w:tcPr>
                <w:p w:rsidR="0020022D" w:rsidRPr="0020022D" w:rsidRDefault="0020022D" w:rsidP="0020022D">
                  <w:pPr>
                    <w:spacing w:after="0" w:line="240" w:lineRule="auto"/>
                    <w:rPr>
                      <w:rFonts w:ascii="Times New Roman" w:hAnsi="Times New Roman" w:cs="Times New Roman"/>
                      <w:sz w:val="24"/>
                      <w:szCs w:val="24"/>
                    </w:rPr>
                  </w:pPr>
                  <w:r w:rsidRPr="0020022D">
                    <w:rPr>
                      <w:rFonts w:ascii="Times New Roman" w:hAnsi="Times New Roman" w:cs="Times New Roman"/>
                      <w:sz w:val="24"/>
                      <w:szCs w:val="24"/>
                    </w:rPr>
                    <w:t>Meaning</w:t>
                  </w:r>
                </w:p>
              </w:tc>
            </w:tr>
            <w:tr w:rsidR="0020022D" w:rsidRPr="0020022D" w:rsidTr="0020022D">
              <w:trPr>
                <w:tblCellSpacing w:w="15" w:type="dxa"/>
              </w:trPr>
              <w:tc>
                <w:tcPr>
                  <w:tcW w:w="0" w:type="auto"/>
                  <w:shd w:val="clear" w:color="auto" w:fill="FFFFFF"/>
                  <w:vAlign w:val="center"/>
                  <w:hideMark/>
                </w:tcPr>
                <w:p w:rsidR="0020022D" w:rsidRPr="0020022D" w:rsidRDefault="0020022D" w:rsidP="0020022D">
                  <w:pPr>
                    <w:spacing w:after="0" w:line="240" w:lineRule="auto"/>
                    <w:rPr>
                      <w:rFonts w:ascii="Times New Roman" w:hAnsi="Times New Roman" w:cs="Times New Roman"/>
                      <w:sz w:val="24"/>
                      <w:szCs w:val="24"/>
                    </w:rPr>
                  </w:pPr>
                  <w:r w:rsidRPr="0020022D">
                    <w:rPr>
                      <w:rFonts w:ascii="Times New Roman" w:hAnsi="Times New Roman" w:cs="Times New Roman"/>
                      <w:sz w:val="24"/>
                      <w:szCs w:val="24"/>
                    </w:rPr>
                    <w:t>777</w:t>
                  </w:r>
                </w:p>
              </w:tc>
              <w:tc>
                <w:tcPr>
                  <w:tcW w:w="0" w:type="auto"/>
                  <w:shd w:val="clear" w:color="auto" w:fill="FFFFFF"/>
                  <w:vAlign w:val="center"/>
                  <w:hideMark/>
                </w:tcPr>
                <w:p w:rsidR="0020022D" w:rsidRPr="0020022D" w:rsidRDefault="0020022D" w:rsidP="0020022D">
                  <w:pPr>
                    <w:spacing w:after="0" w:line="240" w:lineRule="auto"/>
                    <w:rPr>
                      <w:rFonts w:ascii="Times New Roman" w:hAnsi="Times New Roman" w:cs="Times New Roman"/>
                      <w:sz w:val="24"/>
                      <w:szCs w:val="24"/>
                    </w:rPr>
                  </w:pPr>
                  <w:r w:rsidRPr="0020022D">
                    <w:rPr>
                      <w:rFonts w:ascii="Times New Roman" w:hAnsi="Times New Roman" w:cs="Times New Roman"/>
                      <w:sz w:val="24"/>
                      <w:szCs w:val="24"/>
                    </w:rPr>
                    <w:t>(</w:t>
                  </w:r>
                  <w:proofErr w:type="spellStart"/>
                  <w:r w:rsidRPr="0020022D">
                    <w:rPr>
                      <w:rFonts w:ascii="Times New Roman" w:hAnsi="Times New Roman" w:cs="Times New Roman"/>
                      <w:sz w:val="24"/>
                      <w:szCs w:val="24"/>
                    </w:rPr>
                    <w:t>rwxrwxrwx</w:t>
                  </w:r>
                  <w:proofErr w:type="spellEnd"/>
                  <w:r w:rsidRPr="0020022D">
                    <w:rPr>
                      <w:rFonts w:ascii="Times New Roman" w:hAnsi="Times New Roman" w:cs="Times New Roman"/>
                      <w:sz w:val="24"/>
                      <w:szCs w:val="24"/>
                    </w:rPr>
                    <w:t>) No restrictions on permissions. Anybody may do anything. Generally not a desirable setting.</w:t>
                  </w:r>
                </w:p>
              </w:tc>
            </w:tr>
            <w:tr w:rsidR="0020022D" w:rsidRPr="0020022D" w:rsidTr="0020022D">
              <w:trPr>
                <w:tblCellSpacing w:w="15" w:type="dxa"/>
              </w:trPr>
              <w:tc>
                <w:tcPr>
                  <w:tcW w:w="0" w:type="auto"/>
                  <w:shd w:val="clear" w:color="auto" w:fill="FFFFFF"/>
                  <w:vAlign w:val="center"/>
                  <w:hideMark/>
                </w:tcPr>
                <w:p w:rsidR="0020022D" w:rsidRPr="0020022D" w:rsidRDefault="0020022D" w:rsidP="0020022D">
                  <w:pPr>
                    <w:spacing w:after="0" w:line="240" w:lineRule="auto"/>
                    <w:rPr>
                      <w:rFonts w:ascii="Times New Roman" w:hAnsi="Times New Roman" w:cs="Times New Roman"/>
                      <w:sz w:val="24"/>
                      <w:szCs w:val="24"/>
                    </w:rPr>
                  </w:pPr>
                  <w:r w:rsidRPr="0020022D">
                    <w:rPr>
                      <w:rFonts w:ascii="Times New Roman" w:hAnsi="Times New Roman" w:cs="Times New Roman"/>
                      <w:sz w:val="24"/>
                      <w:szCs w:val="24"/>
                    </w:rPr>
                    <w:t>755</w:t>
                  </w:r>
                </w:p>
              </w:tc>
              <w:tc>
                <w:tcPr>
                  <w:tcW w:w="0" w:type="auto"/>
                  <w:shd w:val="clear" w:color="auto" w:fill="FFFFFF"/>
                  <w:vAlign w:val="center"/>
                  <w:hideMark/>
                </w:tcPr>
                <w:p w:rsidR="0020022D" w:rsidRPr="0020022D" w:rsidRDefault="0020022D" w:rsidP="0020022D">
                  <w:pPr>
                    <w:spacing w:after="0" w:line="240" w:lineRule="auto"/>
                    <w:rPr>
                      <w:rFonts w:ascii="Times New Roman" w:hAnsi="Times New Roman" w:cs="Times New Roman"/>
                      <w:sz w:val="24"/>
                      <w:szCs w:val="24"/>
                    </w:rPr>
                  </w:pPr>
                  <w:r w:rsidRPr="0020022D">
                    <w:rPr>
                      <w:rFonts w:ascii="Times New Roman" w:hAnsi="Times New Roman" w:cs="Times New Roman"/>
                      <w:sz w:val="24"/>
                      <w:szCs w:val="24"/>
                    </w:rPr>
                    <w:t>(</w:t>
                  </w:r>
                  <w:proofErr w:type="spellStart"/>
                  <w:r w:rsidRPr="0020022D">
                    <w:rPr>
                      <w:rFonts w:ascii="Times New Roman" w:hAnsi="Times New Roman" w:cs="Times New Roman"/>
                      <w:sz w:val="24"/>
                      <w:szCs w:val="24"/>
                    </w:rPr>
                    <w:t>rwxr</w:t>
                  </w:r>
                  <w:proofErr w:type="spellEnd"/>
                  <w:r w:rsidRPr="0020022D">
                    <w:rPr>
                      <w:rFonts w:ascii="Times New Roman" w:hAnsi="Times New Roman" w:cs="Times New Roman"/>
                      <w:sz w:val="24"/>
                      <w:szCs w:val="24"/>
                    </w:rPr>
                    <w:t>-</w:t>
                  </w:r>
                  <w:proofErr w:type="spellStart"/>
                  <w:r w:rsidRPr="0020022D">
                    <w:rPr>
                      <w:rFonts w:ascii="Times New Roman" w:hAnsi="Times New Roman" w:cs="Times New Roman"/>
                      <w:sz w:val="24"/>
                      <w:szCs w:val="24"/>
                    </w:rPr>
                    <w:t>xr</w:t>
                  </w:r>
                  <w:proofErr w:type="spellEnd"/>
                  <w:r w:rsidRPr="0020022D">
                    <w:rPr>
                      <w:rFonts w:ascii="Times New Roman" w:hAnsi="Times New Roman" w:cs="Times New Roman"/>
                      <w:sz w:val="24"/>
                      <w:szCs w:val="24"/>
                    </w:rPr>
                    <w:t>-x) The file's owner may read, write, and execute the file. All others may read and execute the file. This setting is common for programs that are used by all users.</w:t>
                  </w:r>
                </w:p>
              </w:tc>
            </w:tr>
            <w:tr w:rsidR="0020022D" w:rsidRPr="0020022D" w:rsidTr="0020022D">
              <w:trPr>
                <w:tblCellSpacing w:w="15" w:type="dxa"/>
              </w:trPr>
              <w:tc>
                <w:tcPr>
                  <w:tcW w:w="0" w:type="auto"/>
                  <w:shd w:val="clear" w:color="auto" w:fill="FFFFFF"/>
                  <w:vAlign w:val="center"/>
                  <w:hideMark/>
                </w:tcPr>
                <w:p w:rsidR="0020022D" w:rsidRPr="0020022D" w:rsidRDefault="0020022D" w:rsidP="0020022D">
                  <w:pPr>
                    <w:spacing w:after="0" w:line="240" w:lineRule="auto"/>
                    <w:rPr>
                      <w:rFonts w:ascii="Times New Roman" w:hAnsi="Times New Roman" w:cs="Times New Roman"/>
                      <w:sz w:val="24"/>
                      <w:szCs w:val="24"/>
                    </w:rPr>
                  </w:pPr>
                  <w:r w:rsidRPr="0020022D">
                    <w:rPr>
                      <w:rFonts w:ascii="Times New Roman" w:hAnsi="Times New Roman" w:cs="Times New Roman"/>
                      <w:sz w:val="24"/>
                      <w:szCs w:val="24"/>
                    </w:rPr>
                    <w:t>700</w:t>
                  </w:r>
                </w:p>
              </w:tc>
              <w:tc>
                <w:tcPr>
                  <w:tcW w:w="0" w:type="auto"/>
                  <w:shd w:val="clear" w:color="auto" w:fill="FFFFFF"/>
                  <w:vAlign w:val="center"/>
                  <w:hideMark/>
                </w:tcPr>
                <w:p w:rsidR="0020022D" w:rsidRPr="0020022D" w:rsidRDefault="0020022D" w:rsidP="0020022D">
                  <w:pPr>
                    <w:spacing w:after="0" w:line="240" w:lineRule="auto"/>
                    <w:rPr>
                      <w:rFonts w:ascii="Times New Roman" w:hAnsi="Times New Roman" w:cs="Times New Roman"/>
                      <w:sz w:val="24"/>
                      <w:szCs w:val="24"/>
                    </w:rPr>
                  </w:pPr>
                  <w:r w:rsidRPr="0020022D">
                    <w:rPr>
                      <w:rFonts w:ascii="Times New Roman" w:hAnsi="Times New Roman" w:cs="Times New Roman"/>
                      <w:sz w:val="24"/>
                      <w:szCs w:val="24"/>
                    </w:rPr>
                    <w:t>(</w:t>
                  </w:r>
                  <w:proofErr w:type="spellStart"/>
                  <w:r w:rsidRPr="0020022D">
                    <w:rPr>
                      <w:rFonts w:ascii="Times New Roman" w:hAnsi="Times New Roman" w:cs="Times New Roman"/>
                      <w:sz w:val="24"/>
                      <w:szCs w:val="24"/>
                    </w:rPr>
                    <w:t>rwx</w:t>
                  </w:r>
                  <w:proofErr w:type="spellEnd"/>
                  <w:r w:rsidRPr="0020022D">
                    <w:rPr>
                      <w:rFonts w:ascii="Times New Roman" w:hAnsi="Times New Roman" w:cs="Times New Roman"/>
                      <w:sz w:val="24"/>
                      <w:szCs w:val="24"/>
                    </w:rPr>
                    <w:t>------) The file's owner may read, write, and execute the file. Nobody else has any rights. This setting is useful for programs that only the owner may use and must be kept private from others.</w:t>
                  </w:r>
                </w:p>
              </w:tc>
            </w:tr>
            <w:tr w:rsidR="0020022D" w:rsidRPr="0020022D" w:rsidTr="0020022D">
              <w:trPr>
                <w:tblCellSpacing w:w="15" w:type="dxa"/>
              </w:trPr>
              <w:tc>
                <w:tcPr>
                  <w:tcW w:w="0" w:type="auto"/>
                  <w:shd w:val="clear" w:color="auto" w:fill="FFFFFF"/>
                  <w:vAlign w:val="center"/>
                  <w:hideMark/>
                </w:tcPr>
                <w:p w:rsidR="0020022D" w:rsidRPr="0020022D" w:rsidRDefault="0020022D" w:rsidP="0020022D">
                  <w:pPr>
                    <w:spacing w:after="0" w:line="240" w:lineRule="auto"/>
                    <w:rPr>
                      <w:rFonts w:ascii="Times New Roman" w:hAnsi="Times New Roman" w:cs="Times New Roman"/>
                      <w:sz w:val="24"/>
                      <w:szCs w:val="24"/>
                    </w:rPr>
                  </w:pPr>
                  <w:r w:rsidRPr="0020022D">
                    <w:rPr>
                      <w:rFonts w:ascii="Times New Roman" w:hAnsi="Times New Roman" w:cs="Times New Roman"/>
                      <w:sz w:val="24"/>
                      <w:szCs w:val="24"/>
                    </w:rPr>
                    <w:t>666</w:t>
                  </w:r>
                </w:p>
              </w:tc>
              <w:tc>
                <w:tcPr>
                  <w:tcW w:w="0" w:type="auto"/>
                  <w:shd w:val="clear" w:color="auto" w:fill="FFFFFF"/>
                  <w:vAlign w:val="center"/>
                  <w:hideMark/>
                </w:tcPr>
                <w:p w:rsidR="0020022D" w:rsidRPr="0020022D" w:rsidRDefault="0020022D" w:rsidP="0020022D">
                  <w:pPr>
                    <w:spacing w:after="0" w:line="240" w:lineRule="auto"/>
                    <w:rPr>
                      <w:rFonts w:ascii="Times New Roman" w:hAnsi="Times New Roman" w:cs="Times New Roman"/>
                      <w:sz w:val="24"/>
                      <w:szCs w:val="24"/>
                    </w:rPr>
                  </w:pPr>
                  <w:r w:rsidRPr="0020022D">
                    <w:rPr>
                      <w:rFonts w:ascii="Times New Roman" w:hAnsi="Times New Roman" w:cs="Times New Roman"/>
                      <w:sz w:val="24"/>
                      <w:szCs w:val="24"/>
                    </w:rPr>
                    <w:t>(</w:t>
                  </w:r>
                  <w:proofErr w:type="spellStart"/>
                  <w:r w:rsidRPr="0020022D">
                    <w:rPr>
                      <w:rFonts w:ascii="Times New Roman" w:hAnsi="Times New Roman" w:cs="Times New Roman"/>
                      <w:sz w:val="24"/>
                      <w:szCs w:val="24"/>
                    </w:rPr>
                    <w:t>rw-rw-rw</w:t>
                  </w:r>
                  <w:proofErr w:type="spellEnd"/>
                  <w:r w:rsidRPr="0020022D">
                    <w:rPr>
                      <w:rFonts w:ascii="Times New Roman" w:hAnsi="Times New Roman" w:cs="Times New Roman"/>
                      <w:sz w:val="24"/>
                      <w:szCs w:val="24"/>
                    </w:rPr>
                    <w:t>-) All users may read and write the file.</w:t>
                  </w:r>
                </w:p>
              </w:tc>
            </w:tr>
            <w:tr w:rsidR="0020022D" w:rsidRPr="0020022D" w:rsidTr="0020022D">
              <w:trPr>
                <w:tblCellSpacing w:w="15" w:type="dxa"/>
              </w:trPr>
              <w:tc>
                <w:tcPr>
                  <w:tcW w:w="0" w:type="auto"/>
                  <w:shd w:val="clear" w:color="auto" w:fill="FFFFFF"/>
                  <w:vAlign w:val="center"/>
                  <w:hideMark/>
                </w:tcPr>
                <w:p w:rsidR="0020022D" w:rsidRPr="0020022D" w:rsidRDefault="0020022D" w:rsidP="0020022D">
                  <w:pPr>
                    <w:spacing w:after="0" w:line="240" w:lineRule="auto"/>
                    <w:rPr>
                      <w:rFonts w:ascii="Times New Roman" w:hAnsi="Times New Roman" w:cs="Times New Roman"/>
                      <w:sz w:val="24"/>
                      <w:szCs w:val="24"/>
                    </w:rPr>
                  </w:pPr>
                  <w:r w:rsidRPr="0020022D">
                    <w:rPr>
                      <w:rFonts w:ascii="Times New Roman" w:hAnsi="Times New Roman" w:cs="Times New Roman"/>
                      <w:sz w:val="24"/>
                      <w:szCs w:val="24"/>
                    </w:rPr>
                    <w:t>644</w:t>
                  </w:r>
                </w:p>
              </w:tc>
              <w:tc>
                <w:tcPr>
                  <w:tcW w:w="0" w:type="auto"/>
                  <w:shd w:val="clear" w:color="auto" w:fill="FFFFFF"/>
                  <w:vAlign w:val="center"/>
                  <w:hideMark/>
                </w:tcPr>
                <w:p w:rsidR="0020022D" w:rsidRPr="0020022D" w:rsidRDefault="0020022D" w:rsidP="0020022D">
                  <w:pPr>
                    <w:spacing w:after="0" w:line="240" w:lineRule="auto"/>
                    <w:rPr>
                      <w:rFonts w:ascii="Times New Roman" w:hAnsi="Times New Roman" w:cs="Times New Roman"/>
                      <w:sz w:val="24"/>
                      <w:szCs w:val="24"/>
                    </w:rPr>
                  </w:pPr>
                  <w:r w:rsidRPr="0020022D">
                    <w:rPr>
                      <w:rFonts w:ascii="Times New Roman" w:hAnsi="Times New Roman" w:cs="Times New Roman"/>
                      <w:sz w:val="24"/>
                      <w:szCs w:val="24"/>
                    </w:rPr>
                    <w:t>(</w:t>
                  </w:r>
                  <w:proofErr w:type="spellStart"/>
                  <w:r w:rsidRPr="0020022D">
                    <w:rPr>
                      <w:rFonts w:ascii="Times New Roman" w:hAnsi="Times New Roman" w:cs="Times New Roman"/>
                      <w:sz w:val="24"/>
                      <w:szCs w:val="24"/>
                    </w:rPr>
                    <w:t>rw</w:t>
                  </w:r>
                  <w:proofErr w:type="spellEnd"/>
                  <w:r w:rsidRPr="0020022D">
                    <w:rPr>
                      <w:rFonts w:ascii="Times New Roman" w:hAnsi="Times New Roman" w:cs="Times New Roman"/>
                      <w:sz w:val="24"/>
                      <w:szCs w:val="24"/>
                    </w:rPr>
                    <w:t>-r--r--) The owner may read and write a file, while all others may only read the file. A common setting for data files that everybody may read, but only the owner may change.</w:t>
                  </w:r>
                </w:p>
              </w:tc>
            </w:tr>
            <w:tr w:rsidR="0020022D" w:rsidRPr="0020022D" w:rsidTr="0020022D">
              <w:trPr>
                <w:tblCellSpacing w:w="15" w:type="dxa"/>
              </w:trPr>
              <w:tc>
                <w:tcPr>
                  <w:tcW w:w="0" w:type="auto"/>
                  <w:shd w:val="clear" w:color="auto" w:fill="FFFFFF"/>
                  <w:vAlign w:val="center"/>
                  <w:hideMark/>
                </w:tcPr>
                <w:p w:rsidR="0020022D" w:rsidRPr="0020022D" w:rsidRDefault="0020022D" w:rsidP="0020022D">
                  <w:pPr>
                    <w:spacing w:after="0" w:line="240" w:lineRule="auto"/>
                    <w:rPr>
                      <w:rFonts w:ascii="Times New Roman" w:hAnsi="Times New Roman" w:cs="Times New Roman"/>
                      <w:sz w:val="24"/>
                      <w:szCs w:val="24"/>
                    </w:rPr>
                  </w:pPr>
                  <w:r w:rsidRPr="0020022D">
                    <w:rPr>
                      <w:rFonts w:ascii="Times New Roman" w:hAnsi="Times New Roman" w:cs="Times New Roman"/>
                      <w:sz w:val="24"/>
                      <w:szCs w:val="24"/>
                    </w:rPr>
                    <w:t>600</w:t>
                  </w:r>
                </w:p>
              </w:tc>
              <w:tc>
                <w:tcPr>
                  <w:tcW w:w="0" w:type="auto"/>
                  <w:shd w:val="clear" w:color="auto" w:fill="FFFFFF"/>
                  <w:vAlign w:val="center"/>
                  <w:hideMark/>
                </w:tcPr>
                <w:p w:rsidR="0020022D" w:rsidRPr="0020022D" w:rsidRDefault="0020022D" w:rsidP="0020022D">
                  <w:pPr>
                    <w:spacing w:after="0" w:line="240" w:lineRule="auto"/>
                    <w:rPr>
                      <w:rFonts w:ascii="Times New Roman" w:hAnsi="Times New Roman" w:cs="Times New Roman"/>
                      <w:sz w:val="24"/>
                      <w:szCs w:val="24"/>
                    </w:rPr>
                  </w:pPr>
                  <w:r w:rsidRPr="0020022D">
                    <w:rPr>
                      <w:rFonts w:ascii="Times New Roman" w:hAnsi="Times New Roman" w:cs="Times New Roman"/>
                      <w:sz w:val="24"/>
                      <w:szCs w:val="24"/>
                    </w:rPr>
                    <w:t>(</w:t>
                  </w:r>
                  <w:proofErr w:type="spellStart"/>
                  <w:r w:rsidRPr="0020022D">
                    <w:rPr>
                      <w:rFonts w:ascii="Times New Roman" w:hAnsi="Times New Roman" w:cs="Times New Roman"/>
                      <w:sz w:val="24"/>
                      <w:szCs w:val="24"/>
                    </w:rPr>
                    <w:t>rw</w:t>
                  </w:r>
                  <w:proofErr w:type="spellEnd"/>
                  <w:r w:rsidRPr="0020022D">
                    <w:rPr>
                      <w:rFonts w:ascii="Times New Roman" w:hAnsi="Times New Roman" w:cs="Times New Roman"/>
                      <w:sz w:val="24"/>
                      <w:szCs w:val="24"/>
                    </w:rPr>
                    <w:t>-------) The owner may read and write a file. All others have no rights. A common setting for data files that the owner wants to keep private.</w:t>
                  </w:r>
                </w:p>
              </w:tc>
            </w:tr>
          </w:tbl>
          <w:p w:rsidR="00514C80" w:rsidRPr="0020022D" w:rsidRDefault="00514C80">
            <w:pPr>
              <w:rPr>
                <w:rFonts w:ascii="Times New Roman" w:hAnsi="Times New Roman" w:cs="Times New Roman"/>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353FB7">
            <w:r>
              <w:t>Q.2</w:t>
            </w:r>
          </w:p>
        </w:tc>
        <w:tc>
          <w:tcPr>
            <w:tcW w:w="7716" w:type="dxa"/>
          </w:tcPr>
          <w:p w:rsidR="00514C80" w:rsidRPr="00E6743D" w:rsidRDefault="00353FB7">
            <w:pPr>
              <w:rPr>
                <w:rFonts w:ascii="Times New Roman" w:hAnsi="Times New Roman" w:cs="Times New Roman"/>
              </w:rPr>
            </w:pPr>
            <w:r w:rsidRPr="00E6743D">
              <w:rPr>
                <w:rFonts w:ascii="Times New Roman" w:hAnsi="Times New Roman" w:cs="Times New Roman"/>
              </w:rPr>
              <w:t>Attempt Any Three.</w:t>
            </w:r>
          </w:p>
        </w:tc>
        <w:tc>
          <w:tcPr>
            <w:tcW w:w="1707" w:type="dxa"/>
          </w:tcPr>
          <w:p w:rsidR="00514C80" w:rsidRDefault="00353FB7">
            <w:r>
              <w:t>12</w:t>
            </w:r>
          </w:p>
        </w:tc>
      </w:tr>
      <w:tr w:rsidR="00514C80" w:rsidTr="00D55953">
        <w:tc>
          <w:tcPr>
            <w:tcW w:w="645" w:type="dxa"/>
          </w:tcPr>
          <w:p w:rsidR="00514C80" w:rsidRDefault="00353FB7">
            <w:r>
              <w:t>a)</w:t>
            </w:r>
          </w:p>
        </w:tc>
        <w:tc>
          <w:tcPr>
            <w:tcW w:w="7716" w:type="dxa"/>
          </w:tcPr>
          <w:p w:rsidR="00514C80" w:rsidRPr="00E6743D" w:rsidRDefault="00497B86">
            <w:pPr>
              <w:rPr>
                <w:rFonts w:ascii="Times New Roman" w:hAnsi="Times New Roman" w:cs="Times New Roman"/>
              </w:rPr>
            </w:pPr>
            <w:r w:rsidRPr="00E6743D">
              <w:rPr>
                <w:rFonts w:ascii="Times New Roman" w:hAnsi="Times New Roman" w:cs="Times New Roman"/>
              </w:rPr>
              <w:t>Explain the Linux commands with example  : 1) mount ii)</w:t>
            </w:r>
            <w:proofErr w:type="spellStart"/>
            <w:r w:rsidRPr="00E6743D">
              <w:rPr>
                <w:rFonts w:ascii="Times New Roman" w:hAnsi="Times New Roman" w:cs="Times New Roman"/>
              </w:rPr>
              <w:t>whoami</w:t>
            </w:r>
            <w:proofErr w:type="spellEnd"/>
            <w:r w:rsidRPr="00E6743D">
              <w:rPr>
                <w:rFonts w:ascii="Times New Roman" w:hAnsi="Times New Roman" w:cs="Times New Roman"/>
              </w:rPr>
              <w:t xml:space="preserve"> iii)ping iv)cp.</w:t>
            </w:r>
          </w:p>
        </w:tc>
        <w:tc>
          <w:tcPr>
            <w:tcW w:w="1707" w:type="dxa"/>
          </w:tcPr>
          <w:p w:rsidR="00514C80" w:rsidRDefault="00353FB7">
            <w:r>
              <w:t xml:space="preserve">1M for </w:t>
            </w:r>
            <w:proofErr w:type="spellStart"/>
            <w:r>
              <w:t>Defination.At</w:t>
            </w:r>
            <w:proofErr w:type="spellEnd"/>
            <w:r>
              <w:t xml:space="preserve"> least 3 components &amp; 1M for each. </w:t>
            </w:r>
          </w:p>
        </w:tc>
      </w:tr>
      <w:tr w:rsidR="00514C80" w:rsidTr="00D55953">
        <w:trPr>
          <w:trHeight w:val="6110"/>
        </w:trPr>
        <w:tc>
          <w:tcPr>
            <w:tcW w:w="645" w:type="dxa"/>
          </w:tcPr>
          <w:p w:rsidR="00514C80" w:rsidRDefault="00353FB7">
            <w:r>
              <w:lastRenderedPageBreak/>
              <w:t>Ans</w:t>
            </w:r>
            <w:r w:rsidR="002A03F5">
              <w:t>.</w:t>
            </w:r>
          </w:p>
        </w:tc>
        <w:tc>
          <w:tcPr>
            <w:tcW w:w="7716" w:type="dxa"/>
          </w:tcPr>
          <w:p w:rsidR="00E6743D" w:rsidRPr="0025214D" w:rsidRDefault="00E6743D" w:rsidP="00355673">
            <w:pPr>
              <w:rPr>
                <w:rFonts w:ascii="Times New Roman" w:hAnsi="Times New Roman" w:cs="Times New Roman"/>
                <w:sz w:val="24"/>
                <w:szCs w:val="24"/>
              </w:rPr>
            </w:pPr>
            <w:proofErr w:type="spellStart"/>
            <w:r w:rsidRPr="0025214D">
              <w:rPr>
                <w:rFonts w:ascii="Times New Roman" w:hAnsi="Times New Roman" w:cs="Times New Roman"/>
                <w:sz w:val="24"/>
                <w:szCs w:val="24"/>
              </w:rPr>
              <w:t>i</w:t>
            </w:r>
            <w:proofErr w:type="spellEnd"/>
            <w:r w:rsidRPr="0025214D">
              <w:rPr>
                <w:rFonts w:ascii="Times New Roman" w:hAnsi="Times New Roman" w:cs="Times New Roman"/>
                <w:sz w:val="24"/>
                <w:szCs w:val="24"/>
              </w:rPr>
              <w:t>)mount</w:t>
            </w:r>
          </w:p>
          <w:p w:rsidR="00E6743D" w:rsidRPr="0025214D" w:rsidRDefault="00E6743D" w:rsidP="00E6743D">
            <w:pPr>
              <w:rPr>
                <w:rFonts w:ascii="Times New Roman" w:hAnsi="Times New Roman" w:cs="Times New Roman"/>
                <w:sz w:val="24"/>
                <w:szCs w:val="24"/>
              </w:rPr>
            </w:pPr>
            <w:r w:rsidRPr="0025214D">
              <w:rPr>
                <w:rFonts w:ascii="Times New Roman" w:hAnsi="Times New Roman" w:cs="Times New Roman"/>
                <w:sz w:val="24"/>
                <w:szCs w:val="24"/>
              </w:rPr>
              <w:t>mount -t type device dir</w:t>
            </w:r>
          </w:p>
          <w:p w:rsidR="00E6743D" w:rsidRPr="0025214D" w:rsidRDefault="00E6743D" w:rsidP="00E6743D">
            <w:pPr>
              <w:rPr>
                <w:rFonts w:ascii="Times New Roman" w:hAnsi="Times New Roman" w:cs="Times New Roman"/>
                <w:sz w:val="24"/>
                <w:szCs w:val="24"/>
              </w:rPr>
            </w:pPr>
          </w:p>
          <w:p w:rsidR="00E6743D" w:rsidRPr="0025214D" w:rsidRDefault="00E6743D" w:rsidP="00E6743D">
            <w:pPr>
              <w:rPr>
                <w:rFonts w:ascii="Times New Roman" w:hAnsi="Times New Roman" w:cs="Times New Roman"/>
                <w:sz w:val="24"/>
                <w:szCs w:val="24"/>
              </w:rPr>
            </w:pPr>
            <w:r w:rsidRPr="0025214D">
              <w:rPr>
                <w:rFonts w:ascii="Times New Roman" w:hAnsi="Times New Roman" w:cs="Times New Roman"/>
                <w:sz w:val="24"/>
                <w:szCs w:val="24"/>
              </w:rPr>
              <w:t xml:space="preserve">       This tells the kernel to attach the </w:t>
            </w:r>
            <w:proofErr w:type="spellStart"/>
            <w:r w:rsidRPr="0025214D">
              <w:rPr>
                <w:rFonts w:ascii="Times New Roman" w:hAnsi="Times New Roman" w:cs="Times New Roman"/>
                <w:sz w:val="24"/>
                <w:szCs w:val="24"/>
              </w:rPr>
              <w:t>filesystem</w:t>
            </w:r>
            <w:proofErr w:type="spellEnd"/>
            <w:r w:rsidRPr="0025214D">
              <w:rPr>
                <w:rFonts w:ascii="Times New Roman" w:hAnsi="Times New Roman" w:cs="Times New Roman"/>
                <w:sz w:val="24"/>
                <w:szCs w:val="24"/>
              </w:rPr>
              <w:t xml:space="preserve"> found on device (which</w:t>
            </w:r>
          </w:p>
          <w:p w:rsidR="00E6743D" w:rsidRPr="0025214D" w:rsidRDefault="00E6743D" w:rsidP="00E6743D">
            <w:pPr>
              <w:rPr>
                <w:rFonts w:ascii="Times New Roman" w:hAnsi="Times New Roman" w:cs="Times New Roman"/>
                <w:sz w:val="24"/>
                <w:szCs w:val="24"/>
              </w:rPr>
            </w:pPr>
            <w:r w:rsidRPr="0025214D">
              <w:rPr>
                <w:rFonts w:ascii="Times New Roman" w:hAnsi="Times New Roman" w:cs="Times New Roman"/>
                <w:sz w:val="24"/>
                <w:szCs w:val="24"/>
              </w:rPr>
              <w:t xml:space="preserve">       </w:t>
            </w:r>
            <w:proofErr w:type="gramStart"/>
            <w:r w:rsidRPr="0025214D">
              <w:rPr>
                <w:rFonts w:ascii="Times New Roman" w:hAnsi="Times New Roman" w:cs="Times New Roman"/>
                <w:sz w:val="24"/>
                <w:szCs w:val="24"/>
              </w:rPr>
              <w:t>is</w:t>
            </w:r>
            <w:proofErr w:type="gramEnd"/>
            <w:r w:rsidRPr="0025214D">
              <w:rPr>
                <w:rFonts w:ascii="Times New Roman" w:hAnsi="Times New Roman" w:cs="Times New Roman"/>
                <w:sz w:val="24"/>
                <w:szCs w:val="24"/>
              </w:rPr>
              <w:t xml:space="preserve"> of type </w:t>
            </w:r>
            <w:proofErr w:type="spellStart"/>
            <w:r w:rsidRPr="0025214D">
              <w:rPr>
                <w:rFonts w:ascii="Times New Roman" w:hAnsi="Times New Roman" w:cs="Times New Roman"/>
                <w:sz w:val="24"/>
                <w:szCs w:val="24"/>
              </w:rPr>
              <w:t>type</w:t>
            </w:r>
            <w:proofErr w:type="spellEnd"/>
            <w:r w:rsidRPr="0025214D">
              <w:rPr>
                <w:rFonts w:ascii="Times New Roman" w:hAnsi="Times New Roman" w:cs="Times New Roman"/>
                <w:sz w:val="24"/>
                <w:szCs w:val="24"/>
              </w:rPr>
              <w:t>) at the directory dir.  The previous contents (if</w:t>
            </w:r>
          </w:p>
          <w:p w:rsidR="00E6743D" w:rsidRPr="0025214D" w:rsidRDefault="00E6743D" w:rsidP="00E6743D">
            <w:pPr>
              <w:rPr>
                <w:rFonts w:ascii="Times New Roman" w:hAnsi="Times New Roman" w:cs="Times New Roman"/>
                <w:sz w:val="24"/>
                <w:szCs w:val="24"/>
              </w:rPr>
            </w:pPr>
            <w:r w:rsidRPr="0025214D">
              <w:rPr>
                <w:rFonts w:ascii="Times New Roman" w:hAnsi="Times New Roman" w:cs="Times New Roman"/>
                <w:sz w:val="24"/>
                <w:szCs w:val="24"/>
              </w:rPr>
              <w:t xml:space="preserve">       any) and owner and mode of dir become invisible, and as long as this</w:t>
            </w:r>
          </w:p>
          <w:p w:rsidR="00E6743D" w:rsidRPr="0025214D" w:rsidRDefault="00E6743D" w:rsidP="00E6743D">
            <w:pPr>
              <w:rPr>
                <w:rFonts w:ascii="Times New Roman" w:hAnsi="Times New Roman" w:cs="Times New Roman"/>
                <w:sz w:val="24"/>
                <w:szCs w:val="24"/>
              </w:rPr>
            </w:pPr>
            <w:r w:rsidRPr="0025214D">
              <w:rPr>
                <w:rFonts w:ascii="Times New Roman" w:hAnsi="Times New Roman" w:cs="Times New Roman"/>
                <w:sz w:val="24"/>
                <w:szCs w:val="24"/>
              </w:rPr>
              <w:t xml:space="preserve">       </w:t>
            </w:r>
            <w:proofErr w:type="spellStart"/>
            <w:r w:rsidRPr="0025214D">
              <w:rPr>
                <w:rFonts w:ascii="Times New Roman" w:hAnsi="Times New Roman" w:cs="Times New Roman"/>
                <w:sz w:val="24"/>
                <w:szCs w:val="24"/>
              </w:rPr>
              <w:t>filesystem</w:t>
            </w:r>
            <w:proofErr w:type="spellEnd"/>
            <w:r w:rsidRPr="0025214D">
              <w:rPr>
                <w:rFonts w:ascii="Times New Roman" w:hAnsi="Times New Roman" w:cs="Times New Roman"/>
                <w:sz w:val="24"/>
                <w:szCs w:val="24"/>
              </w:rPr>
              <w:t xml:space="preserve"> remains mounted, the pathname dir refers to the root of</w:t>
            </w:r>
          </w:p>
          <w:p w:rsidR="00E6743D" w:rsidRPr="0025214D" w:rsidRDefault="00E6743D" w:rsidP="00E6743D">
            <w:pPr>
              <w:rPr>
                <w:rFonts w:ascii="Times New Roman" w:hAnsi="Times New Roman" w:cs="Times New Roman"/>
                <w:sz w:val="24"/>
                <w:szCs w:val="24"/>
              </w:rPr>
            </w:pPr>
            <w:r w:rsidRPr="0025214D">
              <w:rPr>
                <w:rFonts w:ascii="Times New Roman" w:hAnsi="Times New Roman" w:cs="Times New Roman"/>
                <w:sz w:val="24"/>
                <w:szCs w:val="24"/>
              </w:rPr>
              <w:t xml:space="preserve">       </w:t>
            </w:r>
            <w:proofErr w:type="gramStart"/>
            <w:r w:rsidRPr="0025214D">
              <w:rPr>
                <w:rFonts w:ascii="Times New Roman" w:hAnsi="Times New Roman" w:cs="Times New Roman"/>
                <w:sz w:val="24"/>
                <w:szCs w:val="24"/>
              </w:rPr>
              <w:t>the</w:t>
            </w:r>
            <w:proofErr w:type="gramEnd"/>
            <w:r w:rsidRPr="0025214D">
              <w:rPr>
                <w:rFonts w:ascii="Times New Roman" w:hAnsi="Times New Roman" w:cs="Times New Roman"/>
                <w:sz w:val="24"/>
                <w:szCs w:val="24"/>
              </w:rPr>
              <w:t xml:space="preserve"> </w:t>
            </w:r>
            <w:proofErr w:type="spellStart"/>
            <w:r w:rsidRPr="0025214D">
              <w:rPr>
                <w:rFonts w:ascii="Times New Roman" w:hAnsi="Times New Roman" w:cs="Times New Roman"/>
                <w:sz w:val="24"/>
                <w:szCs w:val="24"/>
              </w:rPr>
              <w:t>filesystem</w:t>
            </w:r>
            <w:proofErr w:type="spellEnd"/>
            <w:r w:rsidRPr="0025214D">
              <w:rPr>
                <w:rFonts w:ascii="Times New Roman" w:hAnsi="Times New Roman" w:cs="Times New Roman"/>
                <w:sz w:val="24"/>
                <w:szCs w:val="24"/>
              </w:rPr>
              <w:t xml:space="preserve"> on device.</w:t>
            </w:r>
          </w:p>
          <w:p w:rsidR="00E6743D" w:rsidRPr="0025214D" w:rsidRDefault="00E6743D" w:rsidP="00E6743D">
            <w:pPr>
              <w:rPr>
                <w:rFonts w:ascii="Times New Roman" w:hAnsi="Times New Roman" w:cs="Times New Roman"/>
                <w:sz w:val="24"/>
                <w:szCs w:val="24"/>
              </w:rPr>
            </w:pPr>
          </w:p>
          <w:p w:rsidR="00E6743D" w:rsidRPr="0025214D" w:rsidRDefault="00E6743D" w:rsidP="00E6743D">
            <w:pPr>
              <w:rPr>
                <w:rFonts w:ascii="Times New Roman" w:hAnsi="Times New Roman" w:cs="Times New Roman"/>
                <w:sz w:val="24"/>
                <w:szCs w:val="24"/>
              </w:rPr>
            </w:pPr>
            <w:r w:rsidRPr="0025214D">
              <w:rPr>
                <w:rFonts w:ascii="Times New Roman" w:hAnsi="Times New Roman" w:cs="Times New Roman"/>
                <w:sz w:val="24"/>
                <w:szCs w:val="24"/>
              </w:rPr>
              <w:t xml:space="preserve">       If only the directory or the device is given, for example:</w:t>
            </w:r>
          </w:p>
          <w:p w:rsidR="00E6743D" w:rsidRPr="0025214D" w:rsidRDefault="00E6743D" w:rsidP="00E6743D">
            <w:pPr>
              <w:rPr>
                <w:rFonts w:ascii="Times New Roman" w:hAnsi="Times New Roman" w:cs="Times New Roman"/>
                <w:sz w:val="24"/>
                <w:szCs w:val="24"/>
              </w:rPr>
            </w:pPr>
          </w:p>
          <w:p w:rsidR="00E6743D" w:rsidRPr="0025214D" w:rsidRDefault="00E6743D" w:rsidP="00E6743D">
            <w:pPr>
              <w:rPr>
                <w:rFonts w:ascii="Times New Roman" w:hAnsi="Times New Roman" w:cs="Times New Roman"/>
                <w:sz w:val="24"/>
                <w:szCs w:val="24"/>
              </w:rPr>
            </w:pPr>
            <w:r w:rsidRPr="0025214D">
              <w:rPr>
                <w:rFonts w:ascii="Times New Roman" w:hAnsi="Times New Roman" w:cs="Times New Roman"/>
                <w:sz w:val="24"/>
                <w:szCs w:val="24"/>
              </w:rPr>
              <w:t xml:space="preserve">              mount /dir</w:t>
            </w:r>
          </w:p>
          <w:p w:rsidR="00E6743D" w:rsidRPr="0025214D" w:rsidRDefault="00E6743D" w:rsidP="00E6743D">
            <w:pPr>
              <w:rPr>
                <w:rFonts w:ascii="Times New Roman" w:hAnsi="Times New Roman" w:cs="Times New Roman"/>
                <w:sz w:val="24"/>
                <w:szCs w:val="24"/>
              </w:rPr>
            </w:pPr>
          </w:p>
          <w:p w:rsidR="00E6743D" w:rsidRPr="0025214D" w:rsidRDefault="00E6743D" w:rsidP="00E6743D">
            <w:pPr>
              <w:rPr>
                <w:rFonts w:ascii="Times New Roman" w:hAnsi="Times New Roman" w:cs="Times New Roman"/>
                <w:sz w:val="24"/>
                <w:szCs w:val="24"/>
              </w:rPr>
            </w:pPr>
            <w:r w:rsidRPr="0025214D">
              <w:rPr>
                <w:rFonts w:ascii="Times New Roman" w:hAnsi="Times New Roman" w:cs="Times New Roman"/>
                <w:sz w:val="24"/>
                <w:szCs w:val="24"/>
              </w:rPr>
              <w:t xml:space="preserve">       then mount looks for a </w:t>
            </w:r>
            <w:proofErr w:type="spellStart"/>
            <w:r w:rsidRPr="0025214D">
              <w:rPr>
                <w:rFonts w:ascii="Times New Roman" w:hAnsi="Times New Roman" w:cs="Times New Roman"/>
                <w:sz w:val="24"/>
                <w:szCs w:val="24"/>
              </w:rPr>
              <w:t>mountpoint</w:t>
            </w:r>
            <w:proofErr w:type="spellEnd"/>
            <w:r w:rsidRPr="0025214D">
              <w:rPr>
                <w:rFonts w:ascii="Times New Roman" w:hAnsi="Times New Roman" w:cs="Times New Roman"/>
                <w:sz w:val="24"/>
                <w:szCs w:val="24"/>
              </w:rPr>
              <w:t xml:space="preserve"> (and if not found then for a</w:t>
            </w:r>
          </w:p>
          <w:p w:rsidR="00E6743D" w:rsidRPr="0025214D" w:rsidRDefault="00E6743D" w:rsidP="00E6743D">
            <w:pPr>
              <w:rPr>
                <w:rFonts w:ascii="Times New Roman" w:hAnsi="Times New Roman" w:cs="Times New Roman"/>
                <w:sz w:val="24"/>
                <w:szCs w:val="24"/>
              </w:rPr>
            </w:pPr>
            <w:r w:rsidRPr="0025214D">
              <w:rPr>
                <w:rFonts w:ascii="Times New Roman" w:hAnsi="Times New Roman" w:cs="Times New Roman"/>
                <w:sz w:val="24"/>
                <w:szCs w:val="24"/>
              </w:rPr>
              <w:t xml:space="preserve">       </w:t>
            </w:r>
            <w:proofErr w:type="gramStart"/>
            <w:r w:rsidRPr="0025214D">
              <w:rPr>
                <w:rFonts w:ascii="Times New Roman" w:hAnsi="Times New Roman" w:cs="Times New Roman"/>
                <w:sz w:val="24"/>
                <w:szCs w:val="24"/>
              </w:rPr>
              <w:t>device</w:t>
            </w:r>
            <w:proofErr w:type="gramEnd"/>
            <w:r w:rsidRPr="0025214D">
              <w:rPr>
                <w:rFonts w:ascii="Times New Roman" w:hAnsi="Times New Roman" w:cs="Times New Roman"/>
                <w:sz w:val="24"/>
                <w:szCs w:val="24"/>
              </w:rPr>
              <w:t>) in the /etc/</w:t>
            </w:r>
            <w:proofErr w:type="spellStart"/>
            <w:r w:rsidRPr="0025214D">
              <w:rPr>
                <w:rFonts w:ascii="Times New Roman" w:hAnsi="Times New Roman" w:cs="Times New Roman"/>
                <w:sz w:val="24"/>
                <w:szCs w:val="24"/>
              </w:rPr>
              <w:t>fstab</w:t>
            </w:r>
            <w:proofErr w:type="spellEnd"/>
            <w:r w:rsidRPr="0025214D">
              <w:rPr>
                <w:rFonts w:ascii="Times New Roman" w:hAnsi="Times New Roman" w:cs="Times New Roman"/>
                <w:sz w:val="24"/>
                <w:szCs w:val="24"/>
              </w:rPr>
              <w:t xml:space="preserve"> file.  It's possible to use the --target or</w:t>
            </w:r>
          </w:p>
          <w:p w:rsidR="00E6743D" w:rsidRPr="0025214D" w:rsidRDefault="00E6743D" w:rsidP="00E6743D">
            <w:pPr>
              <w:rPr>
                <w:rFonts w:ascii="Times New Roman" w:hAnsi="Times New Roman" w:cs="Times New Roman"/>
                <w:sz w:val="24"/>
                <w:szCs w:val="24"/>
              </w:rPr>
            </w:pPr>
            <w:r w:rsidRPr="0025214D">
              <w:rPr>
                <w:rFonts w:ascii="Times New Roman" w:hAnsi="Times New Roman" w:cs="Times New Roman"/>
                <w:sz w:val="24"/>
                <w:szCs w:val="24"/>
              </w:rPr>
              <w:t xml:space="preserve">       --source options to avoid ambivalent interpretation of the given</w:t>
            </w:r>
          </w:p>
          <w:p w:rsidR="00E6743D" w:rsidRPr="0025214D" w:rsidRDefault="00E6743D" w:rsidP="00E6743D">
            <w:pPr>
              <w:rPr>
                <w:rFonts w:ascii="Times New Roman" w:hAnsi="Times New Roman" w:cs="Times New Roman"/>
                <w:sz w:val="24"/>
                <w:szCs w:val="24"/>
              </w:rPr>
            </w:pPr>
            <w:r w:rsidRPr="0025214D">
              <w:rPr>
                <w:rFonts w:ascii="Times New Roman" w:hAnsi="Times New Roman" w:cs="Times New Roman"/>
                <w:sz w:val="24"/>
                <w:szCs w:val="24"/>
              </w:rPr>
              <w:t xml:space="preserve">       </w:t>
            </w:r>
            <w:proofErr w:type="gramStart"/>
            <w:r w:rsidRPr="0025214D">
              <w:rPr>
                <w:rFonts w:ascii="Times New Roman" w:hAnsi="Times New Roman" w:cs="Times New Roman"/>
                <w:sz w:val="24"/>
                <w:szCs w:val="24"/>
              </w:rPr>
              <w:t>argument</w:t>
            </w:r>
            <w:proofErr w:type="gramEnd"/>
            <w:r w:rsidRPr="0025214D">
              <w:rPr>
                <w:rFonts w:ascii="Times New Roman" w:hAnsi="Times New Roman" w:cs="Times New Roman"/>
                <w:sz w:val="24"/>
                <w:szCs w:val="24"/>
              </w:rPr>
              <w:t>.  For example:</w:t>
            </w:r>
          </w:p>
          <w:p w:rsidR="00E6743D" w:rsidRPr="0025214D" w:rsidRDefault="00E6743D" w:rsidP="00E6743D">
            <w:pPr>
              <w:rPr>
                <w:rFonts w:ascii="Times New Roman" w:hAnsi="Times New Roman" w:cs="Times New Roman"/>
                <w:sz w:val="24"/>
                <w:szCs w:val="24"/>
              </w:rPr>
            </w:pPr>
          </w:p>
          <w:p w:rsidR="00E6743D" w:rsidRPr="0025214D" w:rsidRDefault="00E6743D" w:rsidP="00E6743D">
            <w:pPr>
              <w:rPr>
                <w:rFonts w:ascii="Times New Roman" w:hAnsi="Times New Roman" w:cs="Times New Roman"/>
                <w:sz w:val="24"/>
                <w:szCs w:val="24"/>
              </w:rPr>
            </w:pPr>
            <w:r w:rsidRPr="0025214D">
              <w:rPr>
                <w:rFonts w:ascii="Times New Roman" w:hAnsi="Times New Roman" w:cs="Times New Roman"/>
                <w:sz w:val="24"/>
                <w:szCs w:val="24"/>
              </w:rPr>
              <w:t xml:space="preserve">              mount --target /</w:t>
            </w:r>
            <w:proofErr w:type="spellStart"/>
            <w:r w:rsidRPr="0025214D">
              <w:rPr>
                <w:rFonts w:ascii="Times New Roman" w:hAnsi="Times New Roman" w:cs="Times New Roman"/>
                <w:sz w:val="24"/>
                <w:szCs w:val="24"/>
              </w:rPr>
              <w:t>mountpoint</w:t>
            </w:r>
            <w:proofErr w:type="spellEnd"/>
          </w:p>
          <w:p w:rsidR="00E6743D" w:rsidRPr="0025214D" w:rsidRDefault="00E6743D" w:rsidP="00355673">
            <w:pPr>
              <w:rPr>
                <w:rFonts w:ascii="Times New Roman" w:hAnsi="Times New Roman" w:cs="Times New Roman"/>
                <w:sz w:val="24"/>
                <w:szCs w:val="24"/>
              </w:rPr>
            </w:pPr>
          </w:p>
          <w:p w:rsidR="00E03C65" w:rsidRPr="0025214D" w:rsidRDefault="00E6743D" w:rsidP="00355673">
            <w:pPr>
              <w:rPr>
                <w:rFonts w:ascii="Times New Roman" w:hAnsi="Times New Roman" w:cs="Times New Roman"/>
                <w:sz w:val="24"/>
                <w:szCs w:val="24"/>
              </w:rPr>
            </w:pPr>
            <w:r w:rsidRPr="0025214D">
              <w:rPr>
                <w:rFonts w:ascii="Times New Roman" w:hAnsi="Times New Roman" w:cs="Times New Roman"/>
                <w:sz w:val="24"/>
                <w:szCs w:val="24"/>
              </w:rPr>
              <w:t xml:space="preserve">ii) </w:t>
            </w:r>
            <w:proofErr w:type="spellStart"/>
            <w:r w:rsidRPr="0025214D">
              <w:rPr>
                <w:rFonts w:ascii="Times New Roman" w:hAnsi="Times New Roman" w:cs="Times New Roman"/>
                <w:sz w:val="24"/>
                <w:szCs w:val="24"/>
              </w:rPr>
              <w:t>whoami</w:t>
            </w:r>
            <w:proofErr w:type="spellEnd"/>
          </w:p>
          <w:p w:rsidR="00E6743D" w:rsidRPr="0025214D" w:rsidRDefault="00E6743D" w:rsidP="00E6743D">
            <w:pPr>
              <w:pStyle w:val="tab"/>
              <w:shd w:val="clear" w:color="auto" w:fill="FFFFFF"/>
              <w:spacing w:before="0" w:beforeAutospacing="0" w:after="0" w:afterAutospacing="0" w:line="408" w:lineRule="atLeast"/>
              <w:rPr>
                <w:rFonts w:eastAsiaTheme="minorHAnsi"/>
              </w:rPr>
            </w:pPr>
            <w:proofErr w:type="spellStart"/>
            <w:proofErr w:type="gramStart"/>
            <w:r w:rsidRPr="0025214D">
              <w:rPr>
                <w:rFonts w:eastAsiaTheme="minorHAnsi"/>
              </w:rPr>
              <w:t>whoami</w:t>
            </w:r>
            <w:proofErr w:type="spellEnd"/>
            <w:proofErr w:type="gramEnd"/>
            <w:r w:rsidRPr="0025214D">
              <w:rPr>
                <w:rFonts w:eastAsiaTheme="minorHAnsi"/>
              </w:rPr>
              <w:t xml:space="preserve"> prints the effective user </w:t>
            </w:r>
            <w:proofErr w:type="spellStart"/>
            <w:r w:rsidRPr="0025214D">
              <w:rPr>
                <w:rFonts w:eastAsiaTheme="minorHAnsi"/>
              </w:rPr>
              <w:t>ID.This</w:t>
            </w:r>
            <w:proofErr w:type="spellEnd"/>
            <w:r w:rsidRPr="0025214D">
              <w:rPr>
                <w:rFonts w:eastAsiaTheme="minorHAnsi"/>
              </w:rPr>
              <w:t xml:space="preserve"> command prints the </w:t>
            </w:r>
            <w:hyperlink r:id="rId41" w:history="1">
              <w:r w:rsidRPr="0025214D">
                <w:rPr>
                  <w:rFonts w:eastAsiaTheme="minorHAnsi"/>
                </w:rPr>
                <w:t>username</w:t>
              </w:r>
            </w:hyperlink>
            <w:r w:rsidRPr="0025214D">
              <w:rPr>
                <w:rFonts w:eastAsiaTheme="minorHAnsi"/>
              </w:rPr>
              <w:t> associated with the current effective user ID.</w:t>
            </w:r>
          </w:p>
          <w:p w:rsidR="00E6743D" w:rsidRPr="0025214D" w:rsidRDefault="00E6743D" w:rsidP="00E6743D">
            <w:pPr>
              <w:pStyle w:val="Heading2"/>
              <w:shd w:val="clear" w:color="auto" w:fill="FFFFFF"/>
              <w:spacing w:before="72" w:after="216"/>
              <w:outlineLvl w:val="1"/>
              <w:rPr>
                <w:rFonts w:ascii="Times New Roman" w:eastAsiaTheme="minorHAnsi" w:hAnsi="Times New Roman" w:cs="Times New Roman"/>
                <w:b w:val="0"/>
                <w:bCs w:val="0"/>
                <w:color w:val="auto"/>
                <w:sz w:val="24"/>
                <w:szCs w:val="24"/>
              </w:rPr>
            </w:pPr>
            <w:proofErr w:type="spellStart"/>
            <w:proofErr w:type="gramStart"/>
            <w:r w:rsidRPr="0025214D">
              <w:rPr>
                <w:rFonts w:ascii="Times New Roman" w:eastAsiaTheme="minorHAnsi" w:hAnsi="Times New Roman" w:cs="Times New Roman"/>
                <w:b w:val="0"/>
                <w:bCs w:val="0"/>
                <w:color w:val="auto"/>
                <w:sz w:val="24"/>
                <w:szCs w:val="24"/>
              </w:rPr>
              <w:t>whoami</w:t>
            </w:r>
            <w:proofErr w:type="spellEnd"/>
            <w:proofErr w:type="gramEnd"/>
            <w:r w:rsidRPr="0025214D">
              <w:rPr>
                <w:rFonts w:ascii="Times New Roman" w:eastAsiaTheme="minorHAnsi" w:hAnsi="Times New Roman" w:cs="Times New Roman"/>
                <w:b w:val="0"/>
                <w:bCs w:val="0"/>
                <w:color w:val="auto"/>
                <w:sz w:val="24"/>
                <w:szCs w:val="24"/>
              </w:rPr>
              <w:t xml:space="preserve"> syntax</w:t>
            </w:r>
          </w:p>
          <w:p w:rsidR="00E6743D" w:rsidRPr="0025214D" w:rsidRDefault="00E6743D" w:rsidP="00E6743D">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Times New Roman" w:eastAsiaTheme="minorHAnsi" w:hAnsi="Times New Roman" w:cs="Times New Roman"/>
                <w:sz w:val="24"/>
                <w:szCs w:val="24"/>
              </w:rPr>
            </w:pPr>
            <w:proofErr w:type="spellStart"/>
            <w:r w:rsidRPr="0025214D">
              <w:rPr>
                <w:rFonts w:ascii="Times New Roman" w:eastAsiaTheme="minorHAnsi" w:hAnsi="Times New Roman" w:cs="Times New Roman"/>
                <w:sz w:val="24"/>
                <w:szCs w:val="24"/>
              </w:rPr>
              <w:t>whoami</w:t>
            </w:r>
            <w:proofErr w:type="spellEnd"/>
            <w:r w:rsidRPr="0025214D">
              <w:rPr>
                <w:rFonts w:ascii="Times New Roman" w:eastAsiaTheme="minorHAnsi" w:hAnsi="Times New Roman" w:cs="Times New Roman"/>
                <w:sz w:val="24"/>
                <w:szCs w:val="24"/>
              </w:rPr>
              <w:t xml:space="preserve"> [OPTION]</w:t>
            </w:r>
          </w:p>
          <w:p w:rsidR="00E6743D" w:rsidRPr="0025214D" w:rsidRDefault="00E6743D" w:rsidP="00355673">
            <w:pPr>
              <w:rPr>
                <w:rFonts w:ascii="Times New Roman" w:hAnsi="Times New Roman" w:cs="Times New Roman"/>
                <w:sz w:val="24"/>
                <w:szCs w:val="24"/>
              </w:rPr>
            </w:pPr>
            <w:proofErr w:type="spellStart"/>
            <w:r w:rsidRPr="0025214D">
              <w:rPr>
                <w:rFonts w:ascii="Times New Roman" w:hAnsi="Times New Roman" w:cs="Times New Roman"/>
                <w:sz w:val="24"/>
                <w:szCs w:val="24"/>
              </w:rPr>
              <w:t>whoami</w:t>
            </w:r>
            <w:proofErr w:type="spellEnd"/>
            <w:r w:rsidRPr="0025214D">
              <w:rPr>
                <w:rFonts w:ascii="Times New Roman" w:hAnsi="Times New Roman" w:cs="Times New Roman"/>
                <w:sz w:val="24"/>
                <w:szCs w:val="24"/>
              </w:rPr>
              <w:t xml:space="preserve"> examples</w:t>
            </w:r>
          </w:p>
          <w:p w:rsidR="00E6743D" w:rsidRPr="0025214D" w:rsidRDefault="00E6743D" w:rsidP="00355673">
            <w:pPr>
              <w:rPr>
                <w:rFonts w:ascii="Times New Roman" w:hAnsi="Times New Roman" w:cs="Times New Roman"/>
                <w:sz w:val="24"/>
                <w:szCs w:val="24"/>
              </w:rPr>
            </w:pPr>
          </w:p>
          <w:p w:rsidR="00E6743D" w:rsidRPr="0025214D" w:rsidRDefault="00E6743D" w:rsidP="00355673">
            <w:pPr>
              <w:rPr>
                <w:rFonts w:ascii="Times New Roman" w:hAnsi="Times New Roman" w:cs="Times New Roman"/>
                <w:sz w:val="24"/>
                <w:szCs w:val="24"/>
              </w:rPr>
            </w:pPr>
            <w:proofErr w:type="spellStart"/>
            <w:r w:rsidRPr="0025214D">
              <w:rPr>
                <w:rFonts w:ascii="Times New Roman" w:hAnsi="Times New Roman" w:cs="Times New Roman"/>
                <w:sz w:val="24"/>
                <w:szCs w:val="24"/>
              </w:rPr>
              <w:t>whoami</w:t>
            </w:r>
            <w:proofErr w:type="spellEnd"/>
          </w:p>
          <w:p w:rsidR="00E6743D" w:rsidRPr="0025214D" w:rsidRDefault="00E6743D" w:rsidP="00355673">
            <w:pPr>
              <w:rPr>
                <w:rFonts w:ascii="Times New Roman" w:hAnsi="Times New Roman" w:cs="Times New Roman"/>
                <w:sz w:val="24"/>
                <w:szCs w:val="24"/>
              </w:rPr>
            </w:pPr>
          </w:p>
          <w:p w:rsidR="00E6743D" w:rsidRPr="0025214D" w:rsidRDefault="00E6743D" w:rsidP="00355673">
            <w:pPr>
              <w:rPr>
                <w:rFonts w:ascii="Times New Roman" w:hAnsi="Times New Roman" w:cs="Times New Roman"/>
                <w:sz w:val="24"/>
                <w:szCs w:val="24"/>
              </w:rPr>
            </w:pPr>
            <w:r w:rsidRPr="0025214D">
              <w:rPr>
                <w:rFonts w:ascii="Times New Roman" w:hAnsi="Times New Roman" w:cs="Times New Roman"/>
                <w:sz w:val="24"/>
                <w:szCs w:val="24"/>
              </w:rPr>
              <w:t>iii)ping</w:t>
            </w:r>
          </w:p>
          <w:p w:rsidR="00E6743D" w:rsidRPr="0025214D" w:rsidRDefault="00E6743D" w:rsidP="00E6743D">
            <w:pPr>
              <w:rPr>
                <w:rFonts w:ascii="Times New Roman" w:hAnsi="Times New Roman" w:cs="Times New Roman"/>
                <w:color w:val="333333"/>
                <w:sz w:val="24"/>
                <w:szCs w:val="24"/>
                <w:shd w:val="clear" w:color="auto" w:fill="FFFFFF"/>
              </w:rPr>
            </w:pPr>
            <w:r w:rsidRPr="0025214D">
              <w:rPr>
                <w:rFonts w:ascii="Times New Roman" w:hAnsi="Times New Roman" w:cs="Times New Roman"/>
                <w:color w:val="333333"/>
                <w:sz w:val="24"/>
                <w:szCs w:val="24"/>
                <w:shd w:val="clear" w:color="auto" w:fill="FFFFFF"/>
              </w:rPr>
              <w:t>ping, ping6 - send ICMP ECHO_REQUEST to network hosts</w:t>
            </w:r>
            <w:bookmarkStart w:id="5" w:name="lbAC"/>
            <w:bookmarkEnd w:id="5"/>
          </w:p>
          <w:p w:rsidR="00E6743D" w:rsidRPr="0025214D" w:rsidRDefault="00E6743D" w:rsidP="00E6743D">
            <w:pPr>
              <w:rPr>
                <w:rFonts w:ascii="Times New Roman" w:hAnsi="Times New Roman" w:cs="Times New Roman"/>
                <w:color w:val="333333"/>
                <w:sz w:val="24"/>
                <w:szCs w:val="24"/>
                <w:shd w:val="clear" w:color="auto" w:fill="FFFFFF"/>
              </w:rPr>
            </w:pPr>
          </w:p>
          <w:p w:rsidR="00E6743D" w:rsidRPr="0025214D" w:rsidRDefault="00E6743D" w:rsidP="00E6743D">
            <w:pPr>
              <w:rPr>
                <w:rFonts w:ascii="Times New Roman" w:hAnsi="Times New Roman" w:cs="Times New Roman"/>
                <w:color w:val="333333"/>
                <w:sz w:val="24"/>
                <w:szCs w:val="24"/>
              </w:rPr>
            </w:pPr>
            <w:r w:rsidRPr="0025214D">
              <w:rPr>
                <w:rFonts w:ascii="Times New Roman" w:hAnsi="Times New Roman" w:cs="Times New Roman"/>
                <w:color w:val="333333"/>
                <w:sz w:val="24"/>
                <w:szCs w:val="24"/>
              </w:rPr>
              <w:t>SYNOPSIS</w:t>
            </w:r>
          </w:p>
          <w:p w:rsidR="00E6743D" w:rsidRPr="0025214D" w:rsidRDefault="00E6743D" w:rsidP="00E6743D">
            <w:pPr>
              <w:rPr>
                <w:rFonts w:ascii="Times New Roman" w:hAnsi="Times New Roman" w:cs="Times New Roman"/>
                <w:i/>
                <w:iCs/>
                <w:color w:val="333333"/>
                <w:sz w:val="24"/>
                <w:szCs w:val="24"/>
              </w:rPr>
            </w:pPr>
            <w:r w:rsidRPr="0025214D">
              <w:rPr>
                <w:rFonts w:ascii="Times New Roman" w:hAnsi="Times New Roman" w:cs="Times New Roman"/>
                <w:b/>
                <w:bCs/>
                <w:color w:val="333333"/>
                <w:sz w:val="24"/>
                <w:szCs w:val="24"/>
              </w:rPr>
              <w:t>ping</w:t>
            </w:r>
            <w:r w:rsidRPr="0025214D">
              <w:rPr>
                <w:rStyle w:val="apple-converted-space"/>
                <w:rFonts w:ascii="Times New Roman" w:hAnsi="Times New Roman" w:cs="Times New Roman"/>
                <w:color w:val="333333"/>
                <w:sz w:val="24"/>
                <w:szCs w:val="24"/>
              </w:rPr>
              <w:t> </w:t>
            </w:r>
            <w:r w:rsidRPr="0025214D">
              <w:rPr>
                <w:rFonts w:ascii="Times New Roman" w:hAnsi="Times New Roman" w:cs="Times New Roman"/>
                <w:color w:val="333333"/>
                <w:sz w:val="24"/>
                <w:szCs w:val="24"/>
              </w:rPr>
              <w:t>[</w:t>
            </w:r>
            <w:r w:rsidRPr="0025214D">
              <w:rPr>
                <w:rStyle w:val="apple-converted-space"/>
                <w:rFonts w:ascii="Times New Roman" w:hAnsi="Times New Roman" w:cs="Times New Roman"/>
                <w:color w:val="333333"/>
                <w:sz w:val="24"/>
                <w:szCs w:val="24"/>
              </w:rPr>
              <w:t> </w:t>
            </w:r>
            <w:r w:rsidRPr="0025214D">
              <w:rPr>
                <w:rFonts w:ascii="Times New Roman" w:hAnsi="Times New Roman" w:cs="Times New Roman"/>
                <w:b/>
                <w:bCs/>
                <w:color w:val="333333"/>
                <w:sz w:val="24"/>
                <w:szCs w:val="24"/>
              </w:rPr>
              <w:t>-</w:t>
            </w:r>
            <w:proofErr w:type="spellStart"/>
            <w:r w:rsidRPr="0025214D">
              <w:rPr>
                <w:rFonts w:ascii="Times New Roman" w:hAnsi="Times New Roman" w:cs="Times New Roman"/>
                <w:b/>
                <w:bCs/>
                <w:color w:val="333333"/>
                <w:sz w:val="24"/>
                <w:szCs w:val="24"/>
              </w:rPr>
              <w:t>LRUbdfnqrvVaAB</w:t>
            </w:r>
            <w:proofErr w:type="spellEnd"/>
            <w:r w:rsidRPr="0025214D">
              <w:rPr>
                <w:rFonts w:ascii="Times New Roman" w:hAnsi="Times New Roman" w:cs="Times New Roman"/>
                <w:color w:val="333333"/>
                <w:sz w:val="24"/>
                <w:szCs w:val="24"/>
              </w:rPr>
              <w:t>] [</w:t>
            </w:r>
            <w:r w:rsidRPr="0025214D">
              <w:rPr>
                <w:rStyle w:val="apple-converted-space"/>
                <w:rFonts w:ascii="Times New Roman" w:hAnsi="Times New Roman" w:cs="Times New Roman"/>
                <w:color w:val="333333"/>
                <w:sz w:val="24"/>
                <w:szCs w:val="24"/>
              </w:rPr>
              <w:t> </w:t>
            </w:r>
            <w:r w:rsidRPr="0025214D">
              <w:rPr>
                <w:rFonts w:ascii="Times New Roman" w:hAnsi="Times New Roman" w:cs="Times New Roman"/>
                <w:b/>
                <w:bCs/>
                <w:color w:val="333333"/>
                <w:sz w:val="24"/>
                <w:szCs w:val="24"/>
              </w:rPr>
              <w:t>-c</w:t>
            </w:r>
            <w:r w:rsidRPr="0025214D">
              <w:rPr>
                <w:rStyle w:val="apple-converted-space"/>
                <w:rFonts w:ascii="Times New Roman" w:hAnsi="Times New Roman" w:cs="Times New Roman"/>
                <w:color w:val="333333"/>
                <w:sz w:val="24"/>
                <w:szCs w:val="24"/>
              </w:rPr>
              <w:t> </w:t>
            </w:r>
            <w:r w:rsidRPr="0025214D">
              <w:rPr>
                <w:rFonts w:ascii="Times New Roman" w:hAnsi="Times New Roman" w:cs="Times New Roman"/>
                <w:i/>
                <w:iCs/>
                <w:color w:val="333333"/>
                <w:sz w:val="24"/>
                <w:szCs w:val="24"/>
              </w:rPr>
              <w:t>count</w:t>
            </w:r>
            <w:r w:rsidRPr="0025214D">
              <w:rPr>
                <w:rFonts w:ascii="Times New Roman" w:hAnsi="Times New Roman" w:cs="Times New Roman"/>
                <w:color w:val="333333"/>
                <w:sz w:val="24"/>
                <w:szCs w:val="24"/>
              </w:rPr>
              <w:t>] [</w:t>
            </w:r>
            <w:r w:rsidRPr="0025214D">
              <w:rPr>
                <w:rStyle w:val="apple-converted-space"/>
                <w:rFonts w:ascii="Times New Roman" w:hAnsi="Times New Roman" w:cs="Times New Roman"/>
                <w:color w:val="333333"/>
                <w:sz w:val="24"/>
                <w:szCs w:val="24"/>
              </w:rPr>
              <w:t> </w:t>
            </w:r>
            <w:r w:rsidRPr="0025214D">
              <w:rPr>
                <w:rFonts w:ascii="Times New Roman" w:hAnsi="Times New Roman" w:cs="Times New Roman"/>
                <w:b/>
                <w:bCs/>
                <w:color w:val="333333"/>
                <w:sz w:val="24"/>
                <w:szCs w:val="24"/>
              </w:rPr>
              <w:t>-</w:t>
            </w:r>
            <w:proofErr w:type="spellStart"/>
            <w:r w:rsidRPr="0025214D">
              <w:rPr>
                <w:rFonts w:ascii="Times New Roman" w:hAnsi="Times New Roman" w:cs="Times New Roman"/>
                <w:b/>
                <w:bCs/>
                <w:color w:val="333333"/>
                <w:sz w:val="24"/>
                <w:szCs w:val="24"/>
              </w:rPr>
              <w:t>i</w:t>
            </w:r>
            <w:proofErr w:type="spellEnd"/>
            <w:r w:rsidRPr="0025214D">
              <w:rPr>
                <w:rStyle w:val="apple-converted-space"/>
                <w:rFonts w:ascii="Times New Roman" w:hAnsi="Times New Roman" w:cs="Times New Roman"/>
                <w:color w:val="333333"/>
                <w:sz w:val="24"/>
                <w:szCs w:val="24"/>
              </w:rPr>
              <w:t> </w:t>
            </w:r>
            <w:r w:rsidRPr="0025214D">
              <w:rPr>
                <w:rFonts w:ascii="Times New Roman" w:hAnsi="Times New Roman" w:cs="Times New Roman"/>
                <w:i/>
                <w:iCs/>
                <w:color w:val="333333"/>
                <w:sz w:val="24"/>
                <w:szCs w:val="24"/>
              </w:rPr>
              <w:t>interval</w:t>
            </w:r>
            <w:r w:rsidRPr="0025214D">
              <w:rPr>
                <w:rFonts w:ascii="Times New Roman" w:hAnsi="Times New Roman" w:cs="Times New Roman"/>
                <w:color w:val="333333"/>
                <w:sz w:val="24"/>
                <w:szCs w:val="24"/>
              </w:rPr>
              <w:t>] [</w:t>
            </w:r>
            <w:r w:rsidRPr="0025214D">
              <w:rPr>
                <w:rStyle w:val="apple-converted-space"/>
                <w:rFonts w:ascii="Times New Roman" w:hAnsi="Times New Roman" w:cs="Times New Roman"/>
                <w:color w:val="333333"/>
                <w:sz w:val="24"/>
                <w:szCs w:val="24"/>
              </w:rPr>
              <w:t> </w:t>
            </w:r>
            <w:r w:rsidRPr="0025214D">
              <w:rPr>
                <w:rFonts w:ascii="Times New Roman" w:hAnsi="Times New Roman" w:cs="Times New Roman"/>
                <w:b/>
                <w:bCs/>
                <w:color w:val="333333"/>
                <w:sz w:val="24"/>
                <w:szCs w:val="24"/>
              </w:rPr>
              <w:t>-l</w:t>
            </w:r>
            <w:r w:rsidRPr="0025214D">
              <w:rPr>
                <w:rStyle w:val="apple-converted-space"/>
                <w:rFonts w:ascii="Times New Roman" w:hAnsi="Times New Roman" w:cs="Times New Roman"/>
                <w:color w:val="333333"/>
                <w:sz w:val="24"/>
                <w:szCs w:val="24"/>
              </w:rPr>
              <w:t> </w:t>
            </w:r>
            <w:r w:rsidRPr="0025214D">
              <w:rPr>
                <w:rFonts w:ascii="Times New Roman" w:hAnsi="Times New Roman" w:cs="Times New Roman"/>
                <w:i/>
                <w:iCs/>
                <w:color w:val="333333"/>
                <w:sz w:val="24"/>
                <w:szCs w:val="24"/>
              </w:rPr>
              <w:t>preload</w:t>
            </w:r>
            <w:r w:rsidRPr="0025214D">
              <w:rPr>
                <w:rFonts w:ascii="Times New Roman" w:hAnsi="Times New Roman" w:cs="Times New Roman"/>
                <w:color w:val="333333"/>
                <w:sz w:val="24"/>
                <w:szCs w:val="24"/>
              </w:rPr>
              <w:t>] [</w:t>
            </w:r>
            <w:r w:rsidRPr="0025214D">
              <w:rPr>
                <w:rStyle w:val="apple-converted-space"/>
                <w:rFonts w:ascii="Times New Roman" w:hAnsi="Times New Roman" w:cs="Times New Roman"/>
                <w:color w:val="333333"/>
                <w:sz w:val="24"/>
                <w:szCs w:val="24"/>
              </w:rPr>
              <w:t> </w:t>
            </w:r>
            <w:r w:rsidRPr="0025214D">
              <w:rPr>
                <w:rFonts w:ascii="Times New Roman" w:hAnsi="Times New Roman" w:cs="Times New Roman"/>
                <w:b/>
                <w:bCs/>
                <w:color w:val="333333"/>
                <w:sz w:val="24"/>
                <w:szCs w:val="24"/>
              </w:rPr>
              <w:t>-p</w:t>
            </w:r>
            <w:r w:rsidRPr="0025214D">
              <w:rPr>
                <w:rStyle w:val="apple-converted-space"/>
                <w:rFonts w:ascii="Times New Roman" w:hAnsi="Times New Roman" w:cs="Times New Roman"/>
                <w:color w:val="333333"/>
                <w:sz w:val="24"/>
                <w:szCs w:val="24"/>
              </w:rPr>
              <w:t> </w:t>
            </w:r>
            <w:r w:rsidRPr="0025214D">
              <w:rPr>
                <w:rFonts w:ascii="Times New Roman" w:hAnsi="Times New Roman" w:cs="Times New Roman"/>
                <w:i/>
                <w:iCs/>
                <w:color w:val="333333"/>
                <w:sz w:val="24"/>
                <w:szCs w:val="24"/>
              </w:rPr>
              <w:t>pattern</w:t>
            </w:r>
            <w:r w:rsidRPr="0025214D">
              <w:rPr>
                <w:rFonts w:ascii="Times New Roman" w:hAnsi="Times New Roman" w:cs="Times New Roman"/>
                <w:color w:val="333333"/>
                <w:sz w:val="24"/>
                <w:szCs w:val="24"/>
              </w:rPr>
              <w:t>] [</w:t>
            </w:r>
            <w:r w:rsidRPr="0025214D">
              <w:rPr>
                <w:rStyle w:val="apple-converted-space"/>
                <w:rFonts w:ascii="Times New Roman" w:hAnsi="Times New Roman" w:cs="Times New Roman"/>
                <w:color w:val="333333"/>
                <w:sz w:val="24"/>
                <w:szCs w:val="24"/>
              </w:rPr>
              <w:t> </w:t>
            </w:r>
            <w:r w:rsidRPr="0025214D">
              <w:rPr>
                <w:rFonts w:ascii="Times New Roman" w:hAnsi="Times New Roman" w:cs="Times New Roman"/>
                <w:b/>
                <w:bCs/>
                <w:color w:val="333333"/>
                <w:sz w:val="24"/>
                <w:szCs w:val="24"/>
              </w:rPr>
              <w:t>-s</w:t>
            </w:r>
            <w:r w:rsidRPr="0025214D">
              <w:rPr>
                <w:rStyle w:val="apple-converted-space"/>
                <w:rFonts w:ascii="Times New Roman" w:hAnsi="Times New Roman" w:cs="Times New Roman"/>
                <w:color w:val="333333"/>
                <w:sz w:val="24"/>
                <w:szCs w:val="24"/>
              </w:rPr>
              <w:t> </w:t>
            </w:r>
            <w:proofErr w:type="spellStart"/>
            <w:r w:rsidRPr="0025214D">
              <w:rPr>
                <w:rFonts w:ascii="Times New Roman" w:hAnsi="Times New Roman" w:cs="Times New Roman"/>
                <w:i/>
                <w:iCs/>
                <w:color w:val="333333"/>
                <w:sz w:val="24"/>
                <w:szCs w:val="24"/>
              </w:rPr>
              <w:t>packetsize</w:t>
            </w:r>
            <w:proofErr w:type="spellEnd"/>
            <w:r w:rsidRPr="0025214D">
              <w:rPr>
                <w:rFonts w:ascii="Times New Roman" w:hAnsi="Times New Roman" w:cs="Times New Roman"/>
                <w:color w:val="333333"/>
                <w:sz w:val="24"/>
                <w:szCs w:val="24"/>
              </w:rPr>
              <w:t>] [</w:t>
            </w:r>
            <w:r w:rsidRPr="0025214D">
              <w:rPr>
                <w:rStyle w:val="apple-converted-space"/>
                <w:rFonts w:ascii="Times New Roman" w:hAnsi="Times New Roman" w:cs="Times New Roman"/>
                <w:color w:val="333333"/>
                <w:sz w:val="24"/>
                <w:szCs w:val="24"/>
              </w:rPr>
              <w:t> </w:t>
            </w:r>
            <w:r w:rsidRPr="0025214D">
              <w:rPr>
                <w:rFonts w:ascii="Times New Roman" w:hAnsi="Times New Roman" w:cs="Times New Roman"/>
                <w:b/>
                <w:bCs/>
                <w:color w:val="333333"/>
                <w:sz w:val="24"/>
                <w:szCs w:val="24"/>
              </w:rPr>
              <w:t>-</w:t>
            </w:r>
            <w:proofErr w:type="spellStart"/>
            <w:r w:rsidRPr="0025214D">
              <w:rPr>
                <w:rFonts w:ascii="Times New Roman" w:hAnsi="Times New Roman" w:cs="Times New Roman"/>
                <w:b/>
                <w:bCs/>
                <w:color w:val="333333"/>
                <w:sz w:val="24"/>
                <w:szCs w:val="24"/>
              </w:rPr>
              <w:t>t</w:t>
            </w:r>
            <w:r w:rsidRPr="0025214D">
              <w:rPr>
                <w:rFonts w:ascii="Times New Roman" w:hAnsi="Times New Roman" w:cs="Times New Roman"/>
                <w:i/>
                <w:iCs/>
                <w:color w:val="333333"/>
                <w:sz w:val="24"/>
                <w:szCs w:val="24"/>
              </w:rPr>
              <w:t>ttl</w:t>
            </w:r>
            <w:proofErr w:type="spellEnd"/>
            <w:r w:rsidRPr="0025214D">
              <w:rPr>
                <w:rFonts w:ascii="Times New Roman" w:hAnsi="Times New Roman" w:cs="Times New Roman"/>
                <w:color w:val="333333"/>
                <w:sz w:val="24"/>
                <w:szCs w:val="24"/>
              </w:rPr>
              <w:t>] [</w:t>
            </w:r>
            <w:r w:rsidRPr="0025214D">
              <w:rPr>
                <w:rStyle w:val="apple-converted-space"/>
                <w:rFonts w:ascii="Times New Roman" w:hAnsi="Times New Roman" w:cs="Times New Roman"/>
                <w:color w:val="333333"/>
                <w:sz w:val="24"/>
                <w:szCs w:val="24"/>
              </w:rPr>
              <w:t> </w:t>
            </w:r>
            <w:r w:rsidRPr="0025214D">
              <w:rPr>
                <w:rFonts w:ascii="Times New Roman" w:hAnsi="Times New Roman" w:cs="Times New Roman"/>
                <w:b/>
                <w:bCs/>
                <w:color w:val="333333"/>
                <w:sz w:val="24"/>
                <w:szCs w:val="24"/>
              </w:rPr>
              <w:t>-w</w:t>
            </w:r>
            <w:r w:rsidRPr="0025214D">
              <w:rPr>
                <w:rStyle w:val="apple-converted-space"/>
                <w:rFonts w:ascii="Times New Roman" w:hAnsi="Times New Roman" w:cs="Times New Roman"/>
                <w:color w:val="333333"/>
                <w:sz w:val="24"/>
                <w:szCs w:val="24"/>
              </w:rPr>
              <w:t> </w:t>
            </w:r>
            <w:r w:rsidRPr="0025214D">
              <w:rPr>
                <w:rFonts w:ascii="Times New Roman" w:hAnsi="Times New Roman" w:cs="Times New Roman"/>
                <w:i/>
                <w:iCs/>
                <w:color w:val="333333"/>
                <w:sz w:val="24"/>
                <w:szCs w:val="24"/>
              </w:rPr>
              <w:t>deadline</w:t>
            </w:r>
            <w:r w:rsidRPr="0025214D">
              <w:rPr>
                <w:rFonts w:ascii="Times New Roman" w:hAnsi="Times New Roman" w:cs="Times New Roman"/>
                <w:color w:val="333333"/>
                <w:sz w:val="24"/>
                <w:szCs w:val="24"/>
              </w:rPr>
              <w:t>] [</w:t>
            </w:r>
            <w:r w:rsidRPr="0025214D">
              <w:rPr>
                <w:rStyle w:val="apple-converted-space"/>
                <w:rFonts w:ascii="Times New Roman" w:hAnsi="Times New Roman" w:cs="Times New Roman"/>
                <w:color w:val="333333"/>
                <w:sz w:val="24"/>
                <w:szCs w:val="24"/>
              </w:rPr>
              <w:t> </w:t>
            </w:r>
            <w:r w:rsidRPr="0025214D">
              <w:rPr>
                <w:rFonts w:ascii="Times New Roman" w:hAnsi="Times New Roman" w:cs="Times New Roman"/>
                <w:b/>
                <w:bCs/>
                <w:color w:val="333333"/>
                <w:sz w:val="24"/>
                <w:szCs w:val="24"/>
              </w:rPr>
              <w:t>-F</w:t>
            </w:r>
            <w:r w:rsidRPr="0025214D">
              <w:rPr>
                <w:rStyle w:val="apple-converted-space"/>
                <w:rFonts w:ascii="Times New Roman" w:hAnsi="Times New Roman" w:cs="Times New Roman"/>
                <w:color w:val="333333"/>
                <w:sz w:val="24"/>
                <w:szCs w:val="24"/>
              </w:rPr>
              <w:t> </w:t>
            </w:r>
            <w:proofErr w:type="spellStart"/>
            <w:r w:rsidRPr="0025214D">
              <w:rPr>
                <w:rFonts w:ascii="Times New Roman" w:hAnsi="Times New Roman" w:cs="Times New Roman"/>
                <w:i/>
                <w:iCs/>
                <w:color w:val="333333"/>
                <w:sz w:val="24"/>
                <w:szCs w:val="24"/>
              </w:rPr>
              <w:t>flowlabel</w:t>
            </w:r>
            <w:proofErr w:type="spellEnd"/>
            <w:r w:rsidRPr="0025214D">
              <w:rPr>
                <w:rFonts w:ascii="Times New Roman" w:hAnsi="Times New Roman" w:cs="Times New Roman"/>
                <w:color w:val="333333"/>
                <w:sz w:val="24"/>
                <w:szCs w:val="24"/>
              </w:rPr>
              <w:t>] [</w:t>
            </w:r>
            <w:r w:rsidRPr="0025214D">
              <w:rPr>
                <w:rStyle w:val="apple-converted-space"/>
                <w:rFonts w:ascii="Times New Roman" w:hAnsi="Times New Roman" w:cs="Times New Roman"/>
                <w:color w:val="333333"/>
                <w:sz w:val="24"/>
                <w:szCs w:val="24"/>
              </w:rPr>
              <w:t> </w:t>
            </w:r>
            <w:r w:rsidRPr="0025214D">
              <w:rPr>
                <w:rFonts w:ascii="Times New Roman" w:hAnsi="Times New Roman" w:cs="Times New Roman"/>
                <w:b/>
                <w:bCs/>
                <w:color w:val="333333"/>
                <w:sz w:val="24"/>
                <w:szCs w:val="24"/>
              </w:rPr>
              <w:t>-I</w:t>
            </w:r>
            <w:r w:rsidRPr="0025214D">
              <w:rPr>
                <w:rStyle w:val="apple-converted-space"/>
                <w:rFonts w:ascii="Times New Roman" w:hAnsi="Times New Roman" w:cs="Times New Roman"/>
                <w:color w:val="333333"/>
                <w:sz w:val="24"/>
                <w:szCs w:val="24"/>
              </w:rPr>
              <w:t> </w:t>
            </w:r>
            <w:r w:rsidRPr="0025214D">
              <w:rPr>
                <w:rFonts w:ascii="Times New Roman" w:hAnsi="Times New Roman" w:cs="Times New Roman"/>
                <w:i/>
                <w:iCs/>
                <w:color w:val="333333"/>
                <w:sz w:val="24"/>
                <w:szCs w:val="24"/>
              </w:rPr>
              <w:t>interface</w:t>
            </w:r>
            <w:r w:rsidRPr="0025214D">
              <w:rPr>
                <w:rFonts w:ascii="Times New Roman" w:hAnsi="Times New Roman" w:cs="Times New Roman"/>
                <w:color w:val="333333"/>
                <w:sz w:val="24"/>
                <w:szCs w:val="24"/>
              </w:rPr>
              <w:t>] [</w:t>
            </w:r>
            <w:r w:rsidRPr="0025214D">
              <w:rPr>
                <w:rStyle w:val="apple-converted-space"/>
                <w:rFonts w:ascii="Times New Roman" w:hAnsi="Times New Roman" w:cs="Times New Roman"/>
                <w:color w:val="333333"/>
                <w:sz w:val="24"/>
                <w:szCs w:val="24"/>
              </w:rPr>
              <w:t> </w:t>
            </w:r>
            <w:r w:rsidRPr="0025214D">
              <w:rPr>
                <w:rFonts w:ascii="Times New Roman" w:hAnsi="Times New Roman" w:cs="Times New Roman"/>
                <w:b/>
                <w:bCs/>
                <w:color w:val="333333"/>
                <w:sz w:val="24"/>
                <w:szCs w:val="24"/>
              </w:rPr>
              <w:t>-M</w:t>
            </w:r>
            <w:r w:rsidRPr="0025214D">
              <w:rPr>
                <w:rStyle w:val="apple-converted-space"/>
                <w:rFonts w:ascii="Times New Roman" w:hAnsi="Times New Roman" w:cs="Times New Roman"/>
                <w:color w:val="333333"/>
                <w:sz w:val="24"/>
                <w:szCs w:val="24"/>
              </w:rPr>
              <w:t> </w:t>
            </w:r>
            <w:r w:rsidRPr="0025214D">
              <w:rPr>
                <w:rFonts w:ascii="Times New Roman" w:hAnsi="Times New Roman" w:cs="Times New Roman"/>
                <w:i/>
                <w:iCs/>
                <w:color w:val="333333"/>
                <w:sz w:val="24"/>
                <w:szCs w:val="24"/>
              </w:rPr>
              <w:t>hint</w:t>
            </w:r>
            <w:r w:rsidRPr="0025214D">
              <w:rPr>
                <w:rFonts w:ascii="Times New Roman" w:hAnsi="Times New Roman" w:cs="Times New Roman"/>
                <w:color w:val="333333"/>
                <w:sz w:val="24"/>
                <w:szCs w:val="24"/>
              </w:rPr>
              <w:t>] [</w:t>
            </w:r>
            <w:r w:rsidRPr="0025214D">
              <w:rPr>
                <w:rStyle w:val="apple-converted-space"/>
                <w:rFonts w:ascii="Times New Roman" w:hAnsi="Times New Roman" w:cs="Times New Roman"/>
                <w:color w:val="333333"/>
                <w:sz w:val="24"/>
                <w:szCs w:val="24"/>
              </w:rPr>
              <w:t> </w:t>
            </w:r>
            <w:r w:rsidRPr="0025214D">
              <w:rPr>
                <w:rFonts w:ascii="Times New Roman" w:hAnsi="Times New Roman" w:cs="Times New Roman"/>
                <w:b/>
                <w:bCs/>
                <w:color w:val="333333"/>
                <w:sz w:val="24"/>
                <w:szCs w:val="24"/>
              </w:rPr>
              <w:t>-Q</w:t>
            </w:r>
            <w:r w:rsidRPr="0025214D">
              <w:rPr>
                <w:rStyle w:val="apple-converted-space"/>
                <w:rFonts w:ascii="Times New Roman" w:hAnsi="Times New Roman" w:cs="Times New Roman"/>
                <w:color w:val="333333"/>
                <w:sz w:val="24"/>
                <w:szCs w:val="24"/>
              </w:rPr>
              <w:t> </w:t>
            </w:r>
            <w:proofErr w:type="spellStart"/>
            <w:r w:rsidRPr="0025214D">
              <w:rPr>
                <w:rFonts w:ascii="Times New Roman" w:hAnsi="Times New Roman" w:cs="Times New Roman"/>
                <w:i/>
                <w:iCs/>
                <w:color w:val="333333"/>
                <w:sz w:val="24"/>
                <w:szCs w:val="24"/>
              </w:rPr>
              <w:t>tos</w:t>
            </w:r>
            <w:proofErr w:type="spellEnd"/>
            <w:r w:rsidRPr="0025214D">
              <w:rPr>
                <w:rFonts w:ascii="Times New Roman" w:hAnsi="Times New Roman" w:cs="Times New Roman"/>
                <w:color w:val="333333"/>
                <w:sz w:val="24"/>
                <w:szCs w:val="24"/>
              </w:rPr>
              <w:t>] [</w:t>
            </w:r>
            <w:r w:rsidRPr="0025214D">
              <w:rPr>
                <w:rStyle w:val="apple-converted-space"/>
                <w:rFonts w:ascii="Times New Roman" w:hAnsi="Times New Roman" w:cs="Times New Roman"/>
                <w:color w:val="333333"/>
                <w:sz w:val="24"/>
                <w:szCs w:val="24"/>
              </w:rPr>
              <w:t> </w:t>
            </w:r>
            <w:r w:rsidRPr="0025214D">
              <w:rPr>
                <w:rFonts w:ascii="Times New Roman" w:hAnsi="Times New Roman" w:cs="Times New Roman"/>
                <w:b/>
                <w:bCs/>
                <w:color w:val="333333"/>
                <w:sz w:val="24"/>
                <w:szCs w:val="24"/>
              </w:rPr>
              <w:t>-S</w:t>
            </w:r>
            <w:r w:rsidRPr="0025214D">
              <w:rPr>
                <w:rStyle w:val="apple-converted-space"/>
                <w:rFonts w:ascii="Times New Roman" w:hAnsi="Times New Roman" w:cs="Times New Roman"/>
                <w:color w:val="333333"/>
                <w:sz w:val="24"/>
                <w:szCs w:val="24"/>
              </w:rPr>
              <w:t> </w:t>
            </w:r>
            <w:proofErr w:type="spellStart"/>
            <w:r w:rsidRPr="0025214D">
              <w:rPr>
                <w:rFonts w:ascii="Times New Roman" w:hAnsi="Times New Roman" w:cs="Times New Roman"/>
                <w:i/>
                <w:iCs/>
                <w:color w:val="333333"/>
                <w:sz w:val="24"/>
                <w:szCs w:val="24"/>
              </w:rPr>
              <w:t>sndbuf</w:t>
            </w:r>
            <w:proofErr w:type="spellEnd"/>
            <w:r w:rsidRPr="0025214D">
              <w:rPr>
                <w:rFonts w:ascii="Times New Roman" w:hAnsi="Times New Roman" w:cs="Times New Roman"/>
                <w:color w:val="333333"/>
                <w:sz w:val="24"/>
                <w:szCs w:val="24"/>
              </w:rPr>
              <w:t>] [</w:t>
            </w:r>
            <w:r w:rsidRPr="0025214D">
              <w:rPr>
                <w:rStyle w:val="apple-converted-space"/>
                <w:rFonts w:ascii="Times New Roman" w:hAnsi="Times New Roman" w:cs="Times New Roman"/>
                <w:color w:val="333333"/>
                <w:sz w:val="24"/>
                <w:szCs w:val="24"/>
              </w:rPr>
              <w:t> </w:t>
            </w:r>
            <w:r w:rsidRPr="0025214D">
              <w:rPr>
                <w:rFonts w:ascii="Times New Roman" w:hAnsi="Times New Roman" w:cs="Times New Roman"/>
                <w:b/>
                <w:bCs/>
                <w:color w:val="333333"/>
                <w:sz w:val="24"/>
                <w:szCs w:val="24"/>
              </w:rPr>
              <w:t>-T</w:t>
            </w:r>
            <w:r w:rsidRPr="0025214D">
              <w:rPr>
                <w:rStyle w:val="apple-converted-space"/>
                <w:rFonts w:ascii="Times New Roman" w:hAnsi="Times New Roman" w:cs="Times New Roman"/>
                <w:color w:val="333333"/>
                <w:sz w:val="24"/>
                <w:szCs w:val="24"/>
              </w:rPr>
              <w:t> </w:t>
            </w:r>
            <w:r w:rsidRPr="0025214D">
              <w:rPr>
                <w:rFonts w:ascii="Times New Roman" w:hAnsi="Times New Roman" w:cs="Times New Roman"/>
                <w:i/>
                <w:iCs/>
                <w:color w:val="333333"/>
                <w:sz w:val="24"/>
                <w:szCs w:val="24"/>
              </w:rPr>
              <w:t>timestamp option</w:t>
            </w:r>
            <w:r w:rsidRPr="0025214D">
              <w:rPr>
                <w:rFonts w:ascii="Times New Roman" w:hAnsi="Times New Roman" w:cs="Times New Roman"/>
                <w:color w:val="333333"/>
                <w:sz w:val="24"/>
                <w:szCs w:val="24"/>
              </w:rPr>
              <w:t>] [</w:t>
            </w:r>
            <w:r w:rsidRPr="0025214D">
              <w:rPr>
                <w:rStyle w:val="apple-converted-space"/>
                <w:rFonts w:ascii="Times New Roman" w:hAnsi="Times New Roman" w:cs="Times New Roman"/>
                <w:color w:val="333333"/>
                <w:sz w:val="24"/>
                <w:szCs w:val="24"/>
              </w:rPr>
              <w:t> </w:t>
            </w:r>
            <w:r w:rsidRPr="0025214D">
              <w:rPr>
                <w:rFonts w:ascii="Times New Roman" w:hAnsi="Times New Roman" w:cs="Times New Roman"/>
                <w:b/>
                <w:bCs/>
                <w:color w:val="333333"/>
                <w:sz w:val="24"/>
                <w:szCs w:val="24"/>
              </w:rPr>
              <w:t>-W</w:t>
            </w:r>
            <w:r w:rsidRPr="0025214D">
              <w:rPr>
                <w:rStyle w:val="apple-converted-space"/>
                <w:rFonts w:ascii="Times New Roman" w:hAnsi="Times New Roman" w:cs="Times New Roman"/>
                <w:color w:val="333333"/>
                <w:sz w:val="24"/>
                <w:szCs w:val="24"/>
              </w:rPr>
              <w:t> </w:t>
            </w:r>
            <w:r w:rsidRPr="0025214D">
              <w:rPr>
                <w:rFonts w:ascii="Times New Roman" w:hAnsi="Times New Roman" w:cs="Times New Roman"/>
                <w:i/>
                <w:iCs/>
                <w:color w:val="333333"/>
                <w:sz w:val="24"/>
                <w:szCs w:val="24"/>
              </w:rPr>
              <w:t>timeout</w:t>
            </w:r>
            <w:r w:rsidRPr="0025214D">
              <w:rPr>
                <w:rFonts w:ascii="Times New Roman" w:hAnsi="Times New Roman" w:cs="Times New Roman"/>
                <w:color w:val="333333"/>
                <w:sz w:val="24"/>
                <w:szCs w:val="24"/>
              </w:rPr>
              <w:t>] [</w:t>
            </w:r>
            <w:r w:rsidRPr="0025214D">
              <w:rPr>
                <w:rStyle w:val="apple-converted-space"/>
                <w:rFonts w:ascii="Times New Roman" w:hAnsi="Times New Roman" w:cs="Times New Roman"/>
                <w:color w:val="333333"/>
                <w:sz w:val="24"/>
                <w:szCs w:val="24"/>
              </w:rPr>
              <w:t> </w:t>
            </w:r>
            <w:r w:rsidRPr="0025214D">
              <w:rPr>
                <w:rFonts w:ascii="Times New Roman" w:hAnsi="Times New Roman" w:cs="Times New Roman"/>
                <w:i/>
                <w:iCs/>
                <w:color w:val="333333"/>
                <w:sz w:val="24"/>
                <w:szCs w:val="24"/>
              </w:rPr>
              <w:t>hop</w:t>
            </w:r>
            <w:r w:rsidRPr="0025214D">
              <w:rPr>
                <w:rStyle w:val="apple-converted-space"/>
                <w:rFonts w:ascii="Times New Roman" w:hAnsi="Times New Roman" w:cs="Times New Roman"/>
                <w:color w:val="333333"/>
                <w:sz w:val="24"/>
                <w:szCs w:val="24"/>
              </w:rPr>
              <w:t> </w:t>
            </w:r>
            <w:r w:rsidRPr="0025214D">
              <w:rPr>
                <w:rFonts w:ascii="Times New Roman" w:hAnsi="Times New Roman" w:cs="Times New Roman"/>
                <w:i/>
                <w:iCs/>
                <w:color w:val="333333"/>
                <w:sz w:val="24"/>
                <w:szCs w:val="24"/>
              </w:rPr>
              <w:t>...</w:t>
            </w:r>
            <w:r w:rsidRPr="0025214D">
              <w:rPr>
                <w:rFonts w:ascii="Times New Roman" w:hAnsi="Times New Roman" w:cs="Times New Roman"/>
                <w:color w:val="333333"/>
                <w:sz w:val="24"/>
                <w:szCs w:val="24"/>
              </w:rPr>
              <w:t>]</w:t>
            </w:r>
            <w:r w:rsidRPr="0025214D">
              <w:rPr>
                <w:rStyle w:val="apple-converted-space"/>
                <w:rFonts w:ascii="Times New Roman" w:hAnsi="Times New Roman" w:cs="Times New Roman"/>
                <w:color w:val="333333"/>
                <w:sz w:val="24"/>
                <w:szCs w:val="24"/>
              </w:rPr>
              <w:t> </w:t>
            </w:r>
            <w:r w:rsidRPr="0025214D">
              <w:rPr>
                <w:rFonts w:ascii="Times New Roman" w:hAnsi="Times New Roman" w:cs="Times New Roman"/>
                <w:i/>
                <w:iCs/>
                <w:color w:val="333333"/>
                <w:sz w:val="24"/>
                <w:szCs w:val="24"/>
              </w:rPr>
              <w:t>destination</w:t>
            </w:r>
          </w:p>
          <w:p w:rsidR="00E6743D" w:rsidRPr="0025214D" w:rsidRDefault="00E6743D" w:rsidP="00E6743D">
            <w:pPr>
              <w:rPr>
                <w:rFonts w:ascii="Times New Roman" w:hAnsi="Times New Roman" w:cs="Times New Roman"/>
                <w:sz w:val="24"/>
                <w:szCs w:val="24"/>
              </w:rPr>
            </w:pPr>
          </w:p>
          <w:p w:rsidR="00E6743D" w:rsidRPr="0025214D" w:rsidRDefault="00E6743D" w:rsidP="00E6743D">
            <w:pPr>
              <w:pStyle w:val="NoSpacing"/>
              <w:rPr>
                <w:rFonts w:ascii="Times New Roman" w:hAnsi="Times New Roman" w:cs="Times New Roman"/>
                <w:sz w:val="24"/>
                <w:szCs w:val="24"/>
              </w:rPr>
            </w:pPr>
            <w:bookmarkStart w:id="6" w:name="lbAD"/>
            <w:bookmarkEnd w:id="6"/>
            <w:r w:rsidRPr="0025214D">
              <w:rPr>
                <w:rFonts w:ascii="Times New Roman" w:hAnsi="Times New Roman" w:cs="Times New Roman"/>
                <w:sz w:val="24"/>
                <w:szCs w:val="24"/>
              </w:rPr>
              <w:t>DESCRIPTION</w:t>
            </w:r>
          </w:p>
          <w:p w:rsidR="00E6743D" w:rsidRPr="0025214D" w:rsidRDefault="00E6743D" w:rsidP="00E6743D">
            <w:pPr>
              <w:pStyle w:val="NoSpacing"/>
              <w:rPr>
                <w:rFonts w:ascii="Times New Roman" w:hAnsi="Times New Roman" w:cs="Times New Roman"/>
                <w:sz w:val="24"/>
                <w:szCs w:val="24"/>
              </w:rPr>
            </w:pPr>
            <w:proofErr w:type="gramStart"/>
            <w:r w:rsidRPr="0025214D">
              <w:rPr>
                <w:rFonts w:ascii="Times New Roman" w:hAnsi="Times New Roman" w:cs="Times New Roman"/>
                <w:b/>
                <w:bCs/>
                <w:sz w:val="24"/>
                <w:szCs w:val="24"/>
              </w:rPr>
              <w:t>ping</w:t>
            </w:r>
            <w:proofErr w:type="gramEnd"/>
            <w:r w:rsidRPr="0025214D">
              <w:rPr>
                <w:rStyle w:val="apple-converted-space"/>
                <w:rFonts w:ascii="Times New Roman" w:hAnsi="Times New Roman" w:cs="Times New Roman"/>
                <w:color w:val="333333"/>
                <w:sz w:val="24"/>
                <w:szCs w:val="24"/>
              </w:rPr>
              <w:t> </w:t>
            </w:r>
            <w:r w:rsidRPr="0025214D">
              <w:rPr>
                <w:rFonts w:ascii="Times New Roman" w:hAnsi="Times New Roman" w:cs="Times New Roman"/>
                <w:sz w:val="24"/>
                <w:szCs w:val="24"/>
              </w:rPr>
              <w:t xml:space="preserve">uses the ICMP protocol's mandatory ECHO_REQUEST datagram to elicit an ICMP ECHO_RESPONSE from a host or gateway. ECHO_REQUEST </w:t>
            </w:r>
            <w:proofErr w:type="spellStart"/>
            <w:r w:rsidRPr="0025214D">
              <w:rPr>
                <w:rFonts w:ascii="Times New Roman" w:hAnsi="Times New Roman" w:cs="Times New Roman"/>
                <w:sz w:val="24"/>
                <w:szCs w:val="24"/>
              </w:rPr>
              <w:t>datagrams</w:t>
            </w:r>
            <w:proofErr w:type="spellEnd"/>
            <w:r w:rsidRPr="0025214D">
              <w:rPr>
                <w:rFonts w:ascii="Times New Roman" w:hAnsi="Times New Roman" w:cs="Times New Roman"/>
                <w:sz w:val="24"/>
                <w:szCs w:val="24"/>
              </w:rPr>
              <w:t xml:space="preserve"> (``pings'') have an IP and ICMP header, followed by a </w:t>
            </w:r>
            <w:proofErr w:type="spellStart"/>
            <w:r w:rsidRPr="0025214D">
              <w:rPr>
                <w:rFonts w:ascii="Times New Roman" w:hAnsi="Times New Roman" w:cs="Times New Roman"/>
                <w:sz w:val="24"/>
                <w:szCs w:val="24"/>
              </w:rPr>
              <w:t>struct</w:t>
            </w:r>
            <w:proofErr w:type="spellEnd"/>
            <w:r w:rsidRPr="0025214D">
              <w:rPr>
                <w:rFonts w:ascii="Times New Roman" w:hAnsi="Times New Roman" w:cs="Times New Roman"/>
                <w:sz w:val="24"/>
                <w:szCs w:val="24"/>
              </w:rPr>
              <w:t xml:space="preserve"> </w:t>
            </w:r>
            <w:proofErr w:type="spellStart"/>
            <w:r w:rsidRPr="0025214D">
              <w:rPr>
                <w:rFonts w:ascii="Times New Roman" w:hAnsi="Times New Roman" w:cs="Times New Roman"/>
                <w:sz w:val="24"/>
                <w:szCs w:val="24"/>
              </w:rPr>
              <w:t>timeval</w:t>
            </w:r>
            <w:proofErr w:type="spellEnd"/>
            <w:r w:rsidRPr="0025214D">
              <w:rPr>
                <w:rFonts w:ascii="Times New Roman" w:hAnsi="Times New Roman" w:cs="Times New Roman"/>
                <w:sz w:val="24"/>
                <w:szCs w:val="24"/>
              </w:rPr>
              <w:t xml:space="preserve"> and then an arbitrary number of ``pad'' bytes used to fill out the packet.</w:t>
            </w:r>
          </w:p>
          <w:p w:rsidR="00E6743D" w:rsidRPr="0025214D" w:rsidRDefault="00E6743D" w:rsidP="00355673">
            <w:pPr>
              <w:rPr>
                <w:rFonts w:ascii="Times New Roman" w:hAnsi="Times New Roman" w:cs="Times New Roman"/>
                <w:sz w:val="24"/>
                <w:szCs w:val="24"/>
              </w:rPr>
            </w:pPr>
            <w:r w:rsidRPr="0025214D">
              <w:rPr>
                <w:rFonts w:ascii="Times New Roman" w:hAnsi="Times New Roman" w:cs="Times New Roman"/>
                <w:sz w:val="24"/>
                <w:szCs w:val="24"/>
              </w:rPr>
              <w:lastRenderedPageBreak/>
              <w:t>iv)cp</w:t>
            </w:r>
          </w:p>
          <w:p w:rsidR="00E6743D" w:rsidRPr="0025214D" w:rsidRDefault="00E6743D" w:rsidP="00355673">
            <w:pPr>
              <w:rPr>
                <w:rFonts w:ascii="Times New Roman" w:hAnsi="Times New Roman" w:cs="Times New Roman"/>
                <w:sz w:val="24"/>
                <w:szCs w:val="24"/>
              </w:rPr>
            </w:pPr>
            <w:proofErr w:type="gramStart"/>
            <w:r w:rsidRPr="0025214D">
              <w:rPr>
                <w:rFonts w:ascii="Times New Roman" w:hAnsi="Times New Roman" w:cs="Times New Roman"/>
                <w:sz w:val="24"/>
                <w:szCs w:val="24"/>
              </w:rPr>
              <w:t>cp</w:t>
            </w:r>
            <w:proofErr w:type="gramEnd"/>
            <w:r w:rsidRPr="0025214D">
              <w:rPr>
                <w:rFonts w:ascii="Times New Roman" w:hAnsi="Times New Roman" w:cs="Times New Roman"/>
                <w:sz w:val="24"/>
                <w:szCs w:val="24"/>
              </w:rPr>
              <w:t> is a Linux shell command to copy files and directories.</w:t>
            </w:r>
          </w:p>
          <w:p w:rsidR="00E6743D" w:rsidRPr="0025214D" w:rsidRDefault="00E6743D" w:rsidP="00355673">
            <w:pPr>
              <w:rPr>
                <w:rFonts w:ascii="Times New Roman" w:hAnsi="Times New Roman" w:cs="Times New Roman"/>
                <w:sz w:val="24"/>
                <w:szCs w:val="24"/>
              </w:rPr>
            </w:pPr>
          </w:p>
          <w:p w:rsidR="00E6743D" w:rsidRPr="0025214D" w:rsidRDefault="00E6743D" w:rsidP="00E6743D">
            <w:pPr>
              <w:rPr>
                <w:rFonts w:ascii="Times New Roman" w:hAnsi="Times New Roman" w:cs="Times New Roman"/>
                <w:sz w:val="24"/>
                <w:szCs w:val="24"/>
              </w:rPr>
            </w:pPr>
            <w:r w:rsidRPr="00E6743D">
              <w:rPr>
                <w:rFonts w:ascii="Times New Roman" w:hAnsi="Times New Roman" w:cs="Times New Roman"/>
                <w:sz w:val="24"/>
                <w:szCs w:val="24"/>
              </w:rPr>
              <w:t>cp command syntax</w:t>
            </w:r>
          </w:p>
          <w:p w:rsidR="00E6743D" w:rsidRPr="00E6743D" w:rsidRDefault="00E6743D" w:rsidP="00E6743D">
            <w:pPr>
              <w:rPr>
                <w:rFonts w:ascii="Times New Roman" w:hAnsi="Times New Roman" w:cs="Times New Roman"/>
                <w:sz w:val="24"/>
                <w:szCs w:val="24"/>
              </w:rPr>
            </w:pPr>
          </w:p>
          <w:p w:rsidR="00E6743D" w:rsidRPr="00E6743D" w:rsidRDefault="00E6743D" w:rsidP="00E6743D">
            <w:pPr>
              <w:rPr>
                <w:rFonts w:ascii="Times New Roman" w:hAnsi="Times New Roman" w:cs="Times New Roman"/>
                <w:sz w:val="24"/>
                <w:szCs w:val="24"/>
              </w:rPr>
            </w:pPr>
            <w:r w:rsidRPr="00E6743D">
              <w:rPr>
                <w:rFonts w:ascii="Times New Roman" w:hAnsi="Times New Roman" w:cs="Times New Roman"/>
                <w:sz w:val="24"/>
                <w:szCs w:val="24"/>
              </w:rPr>
              <w:t>Copy from</w:t>
            </w:r>
            <w:r w:rsidRPr="0025214D">
              <w:rPr>
                <w:rFonts w:ascii="Times New Roman" w:hAnsi="Times New Roman" w:cs="Times New Roman"/>
                <w:sz w:val="24"/>
                <w:szCs w:val="24"/>
              </w:rPr>
              <w:t> </w:t>
            </w:r>
            <w:r w:rsidRPr="00E6743D">
              <w:rPr>
                <w:rFonts w:ascii="Times New Roman" w:hAnsi="Times New Roman" w:cs="Times New Roman"/>
                <w:sz w:val="24"/>
                <w:szCs w:val="24"/>
              </w:rPr>
              <w:t>source</w:t>
            </w:r>
            <w:r w:rsidRPr="0025214D">
              <w:rPr>
                <w:rFonts w:ascii="Times New Roman" w:hAnsi="Times New Roman" w:cs="Times New Roman"/>
                <w:sz w:val="24"/>
                <w:szCs w:val="24"/>
              </w:rPr>
              <w:t> </w:t>
            </w:r>
            <w:r w:rsidRPr="00E6743D">
              <w:rPr>
                <w:rFonts w:ascii="Times New Roman" w:hAnsi="Times New Roman" w:cs="Times New Roman"/>
                <w:sz w:val="24"/>
                <w:szCs w:val="24"/>
              </w:rPr>
              <w:t>to</w:t>
            </w:r>
            <w:r w:rsidRPr="0025214D">
              <w:rPr>
                <w:rFonts w:ascii="Times New Roman" w:hAnsi="Times New Roman" w:cs="Times New Roman"/>
                <w:sz w:val="24"/>
                <w:szCs w:val="24"/>
              </w:rPr>
              <w:t> </w:t>
            </w:r>
            <w:proofErr w:type="spellStart"/>
            <w:r w:rsidRPr="00E6743D">
              <w:rPr>
                <w:rFonts w:ascii="Times New Roman" w:hAnsi="Times New Roman" w:cs="Times New Roman"/>
                <w:sz w:val="24"/>
                <w:szCs w:val="24"/>
              </w:rPr>
              <w:t>dest</w:t>
            </w:r>
            <w:proofErr w:type="spellEnd"/>
          </w:p>
          <w:p w:rsidR="00E6743D" w:rsidRPr="00E6743D" w:rsidRDefault="00E6743D" w:rsidP="00E6743D">
            <w:pPr>
              <w:pBdr>
                <w:top w:val="single" w:sz="6" w:space="4" w:color="CCCCCC"/>
                <w:left w:val="single" w:sz="6" w:space="4" w:color="CCCCCC"/>
                <w:bottom w:val="single" w:sz="6" w:space="4" w:color="CCCCCC"/>
                <w:right w:val="single" w:sz="6" w:space="4" w:color="CCCCCC"/>
              </w:pBdr>
              <w:rPr>
                <w:rFonts w:ascii="Times New Roman" w:hAnsi="Times New Roman" w:cs="Times New Roman"/>
                <w:sz w:val="24"/>
                <w:szCs w:val="24"/>
              </w:rPr>
            </w:pPr>
            <w:r w:rsidRPr="00E6743D">
              <w:rPr>
                <w:rFonts w:ascii="Times New Roman" w:hAnsi="Times New Roman" w:cs="Times New Roman"/>
                <w:sz w:val="24"/>
                <w:szCs w:val="24"/>
              </w:rPr>
              <w:t>$ cp [options]</w:t>
            </w:r>
            <w:r w:rsidRPr="0025214D">
              <w:rPr>
                <w:rFonts w:ascii="Times New Roman" w:hAnsi="Times New Roman" w:cs="Times New Roman"/>
                <w:sz w:val="24"/>
                <w:szCs w:val="24"/>
              </w:rPr>
              <w:t> </w:t>
            </w:r>
            <w:r w:rsidRPr="00E6743D">
              <w:rPr>
                <w:rFonts w:ascii="Times New Roman" w:hAnsi="Times New Roman" w:cs="Times New Roman"/>
                <w:sz w:val="24"/>
                <w:szCs w:val="24"/>
              </w:rPr>
              <w:t>source</w:t>
            </w:r>
            <w:r w:rsidRPr="0025214D">
              <w:rPr>
                <w:rFonts w:ascii="Times New Roman" w:hAnsi="Times New Roman" w:cs="Times New Roman"/>
                <w:sz w:val="24"/>
                <w:szCs w:val="24"/>
              </w:rPr>
              <w:t> </w:t>
            </w:r>
            <w:proofErr w:type="spellStart"/>
            <w:r w:rsidRPr="00E6743D">
              <w:rPr>
                <w:rFonts w:ascii="Times New Roman" w:hAnsi="Times New Roman" w:cs="Times New Roman"/>
                <w:sz w:val="24"/>
                <w:szCs w:val="24"/>
              </w:rPr>
              <w:t>dest</w:t>
            </w:r>
            <w:proofErr w:type="spellEnd"/>
          </w:p>
          <w:p w:rsidR="00E6743D" w:rsidRPr="0025214D" w:rsidRDefault="0025214D" w:rsidP="00E6743D">
            <w:pPr>
              <w:pStyle w:val="Heading3"/>
              <w:shd w:val="clear" w:color="auto" w:fill="FFFFFF"/>
              <w:spacing w:before="225" w:beforeAutospacing="0" w:after="45" w:afterAutospacing="0"/>
              <w:outlineLvl w:val="2"/>
              <w:rPr>
                <w:b w:val="0"/>
                <w:bCs w:val="0"/>
                <w:color w:val="222222"/>
                <w:sz w:val="24"/>
                <w:szCs w:val="24"/>
              </w:rPr>
            </w:pPr>
            <w:proofErr w:type="gramStart"/>
            <w:r w:rsidRPr="0025214D">
              <w:rPr>
                <w:b w:val="0"/>
                <w:bCs w:val="0"/>
                <w:color w:val="222222"/>
                <w:sz w:val="24"/>
                <w:szCs w:val="24"/>
              </w:rPr>
              <w:t>c</w:t>
            </w:r>
            <w:r w:rsidR="00E6743D" w:rsidRPr="0025214D">
              <w:rPr>
                <w:b w:val="0"/>
                <w:bCs w:val="0"/>
                <w:color w:val="222222"/>
                <w:sz w:val="24"/>
                <w:szCs w:val="24"/>
              </w:rPr>
              <w:t>p</w:t>
            </w:r>
            <w:proofErr w:type="gramEnd"/>
            <w:r w:rsidR="00E6743D" w:rsidRPr="0025214D">
              <w:rPr>
                <w:b w:val="0"/>
                <w:bCs w:val="0"/>
                <w:color w:val="222222"/>
                <w:sz w:val="24"/>
                <w:szCs w:val="24"/>
              </w:rPr>
              <w:t xml:space="preserve"> command options</w:t>
            </w:r>
          </w:p>
          <w:p w:rsidR="00E6743D" w:rsidRPr="0025214D" w:rsidRDefault="00E6743D" w:rsidP="00E6743D">
            <w:pPr>
              <w:pStyle w:val="NormalWeb"/>
              <w:shd w:val="clear" w:color="auto" w:fill="FFFFFF"/>
              <w:spacing w:before="30" w:beforeAutospacing="0" w:after="30" w:afterAutospacing="0"/>
              <w:rPr>
                <w:color w:val="222222"/>
              </w:rPr>
            </w:pPr>
            <w:r w:rsidRPr="0025214D">
              <w:rPr>
                <w:color w:val="222222"/>
              </w:rPr>
              <w:t>cp command main options:</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75" w:type="dxa"/>
                <w:left w:w="75" w:type="dxa"/>
                <w:bottom w:w="75" w:type="dxa"/>
                <w:right w:w="75" w:type="dxa"/>
              </w:tblCellMar>
              <w:tblLook w:val="04A0"/>
            </w:tblPr>
            <w:tblGrid>
              <w:gridCol w:w="900"/>
              <w:gridCol w:w="5242"/>
            </w:tblGrid>
            <w:tr w:rsidR="00E6743D" w:rsidRPr="0025214D" w:rsidTr="00E6743D">
              <w:tc>
                <w:tcPr>
                  <w:tcW w:w="0" w:type="auto"/>
                  <w:tcBorders>
                    <w:top w:val="single" w:sz="6" w:space="0" w:color="CCCCCC"/>
                    <w:left w:val="single" w:sz="6" w:space="0" w:color="CCCCCC"/>
                    <w:bottom w:val="single" w:sz="6" w:space="0" w:color="CCCCCC"/>
                    <w:right w:val="single" w:sz="6" w:space="0" w:color="CCCCCC"/>
                  </w:tcBorders>
                  <w:shd w:val="clear" w:color="auto" w:fill="E0E0E0"/>
                  <w:vAlign w:val="center"/>
                  <w:hideMark/>
                </w:tcPr>
                <w:p w:rsidR="00E6743D" w:rsidRPr="0025214D" w:rsidRDefault="00E6743D">
                  <w:pPr>
                    <w:spacing w:after="75"/>
                    <w:jc w:val="center"/>
                    <w:rPr>
                      <w:rFonts w:ascii="Times New Roman" w:hAnsi="Times New Roman" w:cs="Times New Roman"/>
                      <w:color w:val="222222"/>
                      <w:sz w:val="24"/>
                      <w:szCs w:val="24"/>
                    </w:rPr>
                  </w:pPr>
                  <w:r w:rsidRPr="0025214D">
                    <w:rPr>
                      <w:rFonts w:ascii="Times New Roman" w:hAnsi="Times New Roman" w:cs="Times New Roman"/>
                      <w:color w:val="222222"/>
                      <w:sz w:val="24"/>
                      <w:szCs w:val="24"/>
                    </w:rPr>
                    <w:t>option</w:t>
                  </w:r>
                </w:p>
              </w:tc>
              <w:tc>
                <w:tcPr>
                  <w:tcW w:w="0" w:type="auto"/>
                  <w:tcBorders>
                    <w:top w:val="single" w:sz="6" w:space="0" w:color="CCCCCC"/>
                    <w:left w:val="single" w:sz="6" w:space="0" w:color="CCCCCC"/>
                    <w:bottom w:val="single" w:sz="6" w:space="0" w:color="CCCCCC"/>
                    <w:right w:val="single" w:sz="6" w:space="0" w:color="CCCCCC"/>
                  </w:tcBorders>
                  <w:shd w:val="clear" w:color="auto" w:fill="E0E0E0"/>
                  <w:vAlign w:val="center"/>
                  <w:hideMark/>
                </w:tcPr>
                <w:p w:rsidR="00E6743D" w:rsidRPr="0025214D" w:rsidRDefault="00E6743D">
                  <w:pPr>
                    <w:spacing w:after="75"/>
                    <w:jc w:val="center"/>
                    <w:rPr>
                      <w:rFonts w:ascii="Times New Roman" w:hAnsi="Times New Roman" w:cs="Times New Roman"/>
                      <w:color w:val="222222"/>
                      <w:sz w:val="24"/>
                      <w:szCs w:val="24"/>
                    </w:rPr>
                  </w:pPr>
                  <w:r w:rsidRPr="0025214D">
                    <w:rPr>
                      <w:rFonts w:ascii="Times New Roman" w:hAnsi="Times New Roman" w:cs="Times New Roman"/>
                      <w:color w:val="222222"/>
                      <w:sz w:val="24"/>
                      <w:szCs w:val="24"/>
                    </w:rPr>
                    <w:t>description</w:t>
                  </w:r>
                </w:p>
              </w:tc>
            </w:tr>
            <w:tr w:rsidR="00E6743D" w:rsidRPr="0025214D" w:rsidTr="00E6743D">
              <w:tc>
                <w:tcPr>
                  <w:tcW w:w="900"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E6743D" w:rsidRPr="0025214D" w:rsidRDefault="00E6743D">
                  <w:pPr>
                    <w:spacing w:after="75"/>
                    <w:rPr>
                      <w:rFonts w:ascii="Times New Roman" w:hAnsi="Times New Roman" w:cs="Times New Roman"/>
                      <w:color w:val="222222"/>
                      <w:sz w:val="24"/>
                      <w:szCs w:val="24"/>
                    </w:rPr>
                  </w:pPr>
                  <w:r w:rsidRPr="0025214D">
                    <w:rPr>
                      <w:rFonts w:ascii="Times New Roman" w:hAnsi="Times New Roman" w:cs="Times New Roman"/>
                      <w:color w:val="222222"/>
                      <w:sz w:val="24"/>
                      <w:szCs w:val="24"/>
                    </w:rPr>
                    <w:t>cp -a</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E6743D" w:rsidRPr="0025214D" w:rsidRDefault="00E6743D">
                  <w:pPr>
                    <w:spacing w:after="75"/>
                    <w:rPr>
                      <w:rFonts w:ascii="Times New Roman" w:hAnsi="Times New Roman" w:cs="Times New Roman"/>
                      <w:color w:val="222222"/>
                      <w:sz w:val="24"/>
                      <w:szCs w:val="24"/>
                    </w:rPr>
                  </w:pPr>
                  <w:r w:rsidRPr="0025214D">
                    <w:rPr>
                      <w:rFonts w:ascii="Times New Roman" w:hAnsi="Times New Roman" w:cs="Times New Roman"/>
                      <w:color w:val="222222"/>
                      <w:sz w:val="24"/>
                      <w:szCs w:val="24"/>
                    </w:rPr>
                    <w:t>archive files</w:t>
                  </w:r>
                </w:p>
              </w:tc>
            </w:tr>
            <w:tr w:rsidR="00E6743D" w:rsidRPr="0025214D" w:rsidTr="00E6743D">
              <w:tc>
                <w:tcPr>
                  <w:tcW w:w="900"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E6743D" w:rsidRPr="0025214D" w:rsidRDefault="00E6743D">
                  <w:pPr>
                    <w:spacing w:after="75"/>
                    <w:rPr>
                      <w:rFonts w:ascii="Times New Roman" w:hAnsi="Times New Roman" w:cs="Times New Roman"/>
                      <w:color w:val="222222"/>
                      <w:sz w:val="24"/>
                      <w:szCs w:val="24"/>
                    </w:rPr>
                  </w:pPr>
                  <w:r w:rsidRPr="0025214D">
                    <w:rPr>
                      <w:rFonts w:ascii="Times New Roman" w:hAnsi="Times New Roman" w:cs="Times New Roman"/>
                      <w:color w:val="222222"/>
                      <w:sz w:val="24"/>
                      <w:szCs w:val="24"/>
                    </w:rPr>
                    <w:t>cp -f</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E6743D" w:rsidRPr="0025214D" w:rsidRDefault="00E6743D">
                  <w:pPr>
                    <w:spacing w:after="75"/>
                    <w:rPr>
                      <w:rFonts w:ascii="Times New Roman" w:hAnsi="Times New Roman" w:cs="Times New Roman"/>
                      <w:color w:val="222222"/>
                      <w:sz w:val="24"/>
                      <w:szCs w:val="24"/>
                    </w:rPr>
                  </w:pPr>
                  <w:r w:rsidRPr="0025214D">
                    <w:rPr>
                      <w:rFonts w:ascii="Times New Roman" w:hAnsi="Times New Roman" w:cs="Times New Roman"/>
                      <w:color w:val="222222"/>
                      <w:sz w:val="24"/>
                      <w:szCs w:val="24"/>
                    </w:rPr>
                    <w:t>force copy by removing the destination file if needed</w:t>
                  </w:r>
                </w:p>
              </w:tc>
            </w:tr>
            <w:tr w:rsidR="00E6743D" w:rsidRPr="0025214D" w:rsidTr="00E6743D">
              <w:tc>
                <w:tcPr>
                  <w:tcW w:w="900"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E6743D" w:rsidRPr="0025214D" w:rsidRDefault="00E6743D">
                  <w:pPr>
                    <w:spacing w:after="75"/>
                    <w:rPr>
                      <w:rFonts w:ascii="Times New Roman" w:hAnsi="Times New Roman" w:cs="Times New Roman"/>
                      <w:color w:val="222222"/>
                      <w:sz w:val="24"/>
                      <w:szCs w:val="24"/>
                    </w:rPr>
                  </w:pPr>
                  <w:r w:rsidRPr="0025214D">
                    <w:rPr>
                      <w:rFonts w:ascii="Times New Roman" w:hAnsi="Times New Roman" w:cs="Times New Roman"/>
                      <w:color w:val="222222"/>
                      <w:sz w:val="24"/>
                      <w:szCs w:val="24"/>
                    </w:rPr>
                    <w:t>cp -</w:t>
                  </w:r>
                  <w:proofErr w:type="spellStart"/>
                  <w:r w:rsidRPr="0025214D">
                    <w:rPr>
                      <w:rFonts w:ascii="Times New Roman" w:hAnsi="Times New Roman" w:cs="Times New Roman"/>
                      <w:color w:val="222222"/>
                      <w:sz w:val="24"/>
                      <w:szCs w:val="24"/>
                    </w:rPr>
                    <w:t>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E6743D" w:rsidRPr="0025214D" w:rsidRDefault="00E6743D">
                  <w:pPr>
                    <w:spacing w:after="75"/>
                    <w:rPr>
                      <w:rFonts w:ascii="Times New Roman" w:hAnsi="Times New Roman" w:cs="Times New Roman"/>
                      <w:color w:val="222222"/>
                      <w:sz w:val="24"/>
                      <w:szCs w:val="24"/>
                    </w:rPr>
                  </w:pPr>
                  <w:r w:rsidRPr="0025214D">
                    <w:rPr>
                      <w:rFonts w:ascii="Times New Roman" w:hAnsi="Times New Roman" w:cs="Times New Roman"/>
                      <w:color w:val="222222"/>
                      <w:sz w:val="24"/>
                      <w:szCs w:val="24"/>
                    </w:rPr>
                    <w:t>interactive - ask before overwrite</w:t>
                  </w:r>
                </w:p>
              </w:tc>
            </w:tr>
            <w:tr w:rsidR="00E6743D" w:rsidRPr="0025214D" w:rsidTr="00E6743D">
              <w:tc>
                <w:tcPr>
                  <w:tcW w:w="900"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E6743D" w:rsidRPr="0025214D" w:rsidRDefault="00E6743D">
                  <w:pPr>
                    <w:spacing w:after="75"/>
                    <w:rPr>
                      <w:rFonts w:ascii="Times New Roman" w:hAnsi="Times New Roman" w:cs="Times New Roman"/>
                      <w:color w:val="222222"/>
                      <w:sz w:val="24"/>
                      <w:szCs w:val="24"/>
                    </w:rPr>
                  </w:pPr>
                  <w:r w:rsidRPr="0025214D">
                    <w:rPr>
                      <w:rFonts w:ascii="Times New Roman" w:hAnsi="Times New Roman" w:cs="Times New Roman"/>
                      <w:color w:val="222222"/>
                      <w:sz w:val="24"/>
                      <w:szCs w:val="24"/>
                    </w:rPr>
                    <w:t>cp -l</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E6743D" w:rsidRPr="0025214D" w:rsidRDefault="00E6743D">
                  <w:pPr>
                    <w:spacing w:after="75"/>
                    <w:rPr>
                      <w:rFonts w:ascii="Times New Roman" w:hAnsi="Times New Roman" w:cs="Times New Roman"/>
                      <w:color w:val="222222"/>
                      <w:sz w:val="24"/>
                      <w:szCs w:val="24"/>
                    </w:rPr>
                  </w:pPr>
                  <w:r w:rsidRPr="0025214D">
                    <w:rPr>
                      <w:rFonts w:ascii="Times New Roman" w:hAnsi="Times New Roman" w:cs="Times New Roman"/>
                      <w:color w:val="222222"/>
                      <w:sz w:val="24"/>
                      <w:szCs w:val="24"/>
                    </w:rPr>
                    <w:t>link files instead of copy</w:t>
                  </w:r>
                </w:p>
              </w:tc>
            </w:tr>
            <w:tr w:rsidR="00E6743D" w:rsidRPr="0025214D" w:rsidTr="00E6743D">
              <w:tc>
                <w:tcPr>
                  <w:tcW w:w="900"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E6743D" w:rsidRPr="0025214D" w:rsidRDefault="00E6743D">
                  <w:pPr>
                    <w:spacing w:after="75"/>
                    <w:rPr>
                      <w:rFonts w:ascii="Times New Roman" w:hAnsi="Times New Roman" w:cs="Times New Roman"/>
                      <w:color w:val="222222"/>
                      <w:sz w:val="24"/>
                      <w:szCs w:val="24"/>
                    </w:rPr>
                  </w:pPr>
                  <w:r w:rsidRPr="0025214D">
                    <w:rPr>
                      <w:rFonts w:ascii="Times New Roman" w:hAnsi="Times New Roman" w:cs="Times New Roman"/>
                      <w:color w:val="222222"/>
                      <w:sz w:val="24"/>
                      <w:szCs w:val="24"/>
                    </w:rPr>
                    <w:t>cp -L</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E6743D" w:rsidRPr="0025214D" w:rsidRDefault="00E6743D">
                  <w:pPr>
                    <w:spacing w:after="75"/>
                    <w:rPr>
                      <w:rFonts w:ascii="Times New Roman" w:hAnsi="Times New Roman" w:cs="Times New Roman"/>
                      <w:color w:val="222222"/>
                      <w:sz w:val="24"/>
                      <w:szCs w:val="24"/>
                    </w:rPr>
                  </w:pPr>
                  <w:r w:rsidRPr="0025214D">
                    <w:rPr>
                      <w:rFonts w:ascii="Times New Roman" w:hAnsi="Times New Roman" w:cs="Times New Roman"/>
                      <w:color w:val="222222"/>
                      <w:sz w:val="24"/>
                      <w:szCs w:val="24"/>
                    </w:rPr>
                    <w:t>follow symbolic links</w:t>
                  </w:r>
                </w:p>
              </w:tc>
            </w:tr>
            <w:tr w:rsidR="00E6743D" w:rsidRPr="0025214D" w:rsidTr="00E6743D">
              <w:tc>
                <w:tcPr>
                  <w:tcW w:w="900"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E6743D" w:rsidRPr="0025214D" w:rsidRDefault="00E6743D">
                  <w:pPr>
                    <w:spacing w:after="75"/>
                    <w:rPr>
                      <w:rFonts w:ascii="Times New Roman" w:hAnsi="Times New Roman" w:cs="Times New Roman"/>
                      <w:color w:val="222222"/>
                      <w:sz w:val="24"/>
                      <w:szCs w:val="24"/>
                    </w:rPr>
                  </w:pPr>
                  <w:r w:rsidRPr="0025214D">
                    <w:rPr>
                      <w:rFonts w:ascii="Times New Roman" w:hAnsi="Times New Roman" w:cs="Times New Roman"/>
                      <w:color w:val="222222"/>
                      <w:sz w:val="24"/>
                      <w:szCs w:val="24"/>
                    </w:rPr>
                    <w:t>cp -n</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E6743D" w:rsidRPr="0025214D" w:rsidRDefault="00E6743D">
                  <w:pPr>
                    <w:spacing w:after="75"/>
                    <w:rPr>
                      <w:rFonts w:ascii="Times New Roman" w:hAnsi="Times New Roman" w:cs="Times New Roman"/>
                      <w:color w:val="222222"/>
                      <w:sz w:val="24"/>
                      <w:szCs w:val="24"/>
                    </w:rPr>
                  </w:pPr>
                  <w:r w:rsidRPr="0025214D">
                    <w:rPr>
                      <w:rFonts w:ascii="Times New Roman" w:hAnsi="Times New Roman" w:cs="Times New Roman"/>
                      <w:color w:val="222222"/>
                      <w:sz w:val="24"/>
                      <w:szCs w:val="24"/>
                    </w:rPr>
                    <w:t>no file overwrite</w:t>
                  </w:r>
                </w:p>
              </w:tc>
            </w:tr>
            <w:tr w:rsidR="00E6743D" w:rsidRPr="0025214D" w:rsidTr="00E6743D">
              <w:tc>
                <w:tcPr>
                  <w:tcW w:w="900"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E6743D" w:rsidRPr="0025214D" w:rsidRDefault="001A343E">
                  <w:pPr>
                    <w:spacing w:after="75"/>
                    <w:rPr>
                      <w:rFonts w:ascii="Times New Roman" w:hAnsi="Times New Roman" w:cs="Times New Roman"/>
                      <w:color w:val="222222"/>
                      <w:sz w:val="24"/>
                      <w:szCs w:val="24"/>
                    </w:rPr>
                  </w:pPr>
                  <w:hyperlink r:id="rId42" w:history="1">
                    <w:r w:rsidR="00E6743D" w:rsidRPr="0025214D">
                      <w:rPr>
                        <w:rStyle w:val="Hyperlink"/>
                        <w:rFonts w:ascii="Times New Roman" w:hAnsi="Times New Roman" w:cs="Times New Roman"/>
                        <w:color w:val="083D8D"/>
                        <w:sz w:val="24"/>
                        <w:szCs w:val="24"/>
                      </w:rPr>
                      <w:t>cp -R</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E6743D" w:rsidRPr="0025214D" w:rsidRDefault="00E6743D">
                  <w:pPr>
                    <w:spacing w:after="75"/>
                    <w:rPr>
                      <w:rFonts w:ascii="Times New Roman" w:hAnsi="Times New Roman" w:cs="Times New Roman"/>
                      <w:color w:val="222222"/>
                      <w:sz w:val="24"/>
                      <w:szCs w:val="24"/>
                    </w:rPr>
                  </w:pPr>
                  <w:r w:rsidRPr="0025214D">
                    <w:rPr>
                      <w:rFonts w:ascii="Times New Roman" w:hAnsi="Times New Roman" w:cs="Times New Roman"/>
                      <w:color w:val="222222"/>
                      <w:sz w:val="24"/>
                      <w:szCs w:val="24"/>
                    </w:rPr>
                    <w:t>recursive copy (including hidden files)</w:t>
                  </w:r>
                </w:p>
              </w:tc>
            </w:tr>
            <w:tr w:rsidR="00E6743D" w:rsidRPr="0025214D" w:rsidTr="00E6743D">
              <w:tc>
                <w:tcPr>
                  <w:tcW w:w="900"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E6743D" w:rsidRPr="0025214D" w:rsidRDefault="00E6743D">
                  <w:pPr>
                    <w:spacing w:after="75"/>
                    <w:rPr>
                      <w:rFonts w:ascii="Times New Roman" w:hAnsi="Times New Roman" w:cs="Times New Roman"/>
                      <w:color w:val="222222"/>
                      <w:sz w:val="24"/>
                      <w:szCs w:val="24"/>
                    </w:rPr>
                  </w:pPr>
                  <w:r w:rsidRPr="0025214D">
                    <w:rPr>
                      <w:rFonts w:ascii="Times New Roman" w:hAnsi="Times New Roman" w:cs="Times New Roman"/>
                      <w:color w:val="222222"/>
                      <w:sz w:val="24"/>
                      <w:szCs w:val="24"/>
                    </w:rPr>
                    <w:t>cp -u</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E6743D" w:rsidRPr="0025214D" w:rsidRDefault="00E6743D">
                  <w:pPr>
                    <w:spacing w:after="75"/>
                    <w:rPr>
                      <w:rFonts w:ascii="Times New Roman" w:hAnsi="Times New Roman" w:cs="Times New Roman"/>
                      <w:color w:val="222222"/>
                      <w:sz w:val="24"/>
                      <w:szCs w:val="24"/>
                    </w:rPr>
                  </w:pPr>
                  <w:r w:rsidRPr="0025214D">
                    <w:rPr>
                      <w:rFonts w:ascii="Times New Roman" w:hAnsi="Times New Roman" w:cs="Times New Roman"/>
                      <w:color w:val="222222"/>
                      <w:sz w:val="24"/>
                      <w:szCs w:val="24"/>
                    </w:rPr>
                    <w:t xml:space="preserve">update - copy when source is newer than </w:t>
                  </w:r>
                  <w:proofErr w:type="spellStart"/>
                  <w:r w:rsidRPr="0025214D">
                    <w:rPr>
                      <w:rFonts w:ascii="Times New Roman" w:hAnsi="Times New Roman" w:cs="Times New Roman"/>
                      <w:color w:val="222222"/>
                      <w:sz w:val="24"/>
                      <w:szCs w:val="24"/>
                    </w:rPr>
                    <w:t>dest</w:t>
                  </w:r>
                  <w:proofErr w:type="spellEnd"/>
                </w:p>
              </w:tc>
            </w:tr>
            <w:tr w:rsidR="00E6743D" w:rsidRPr="0025214D" w:rsidTr="00E6743D">
              <w:tc>
                <w:tcPr>
                  <w:tcW w:w="900"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E6743D" w:rsidRPr="0025214D" w:rsidRDefault="00E6743D">
                  <w:pPr>
                    <w:spacing w:after="75"/>
                    <w:rPr>
                      <w:rFonts w:ascii="Times New Roman" w:hAnsi="Times New Roman" w:cs="Times New Roman"/>
                      <w:color w:val="222222"/>
                      <w:sz w:val="24"/>
                      <w:szCs w:val="24"/>
                    </w:rPr>
                  </w:pPr>
                  <w:r w:rsidRPr="0025214D">
                    <w:rPr>
                      <w:rFonts w:ascii="Times New Roman" w:hAnsi="Times New Roman" w:cs="Times New Roman"/>
                      <w:color w:val="222222"/>
                      <w:sz w:val="24"/>
                      <w:szCs w:val="24"/>
                    </w:rPr>
                    <w:t>cp -v</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E6743D" w:rsidRPr="0025214D" w:rsidRDefault="00E6743D">
                  <w:pPr>
                    <w:spacing w:after="75"/>
                    <w:rPr>
                      <w:rFonts w:ascii="Times New Roman" w:hAnsi="Times New Roman" w:cs="Times New Roman"/>
                      <w:color w:val="222222"/>
                      <w:sz w:val="24"/>
                      <w:szCs w:val="24"/>
                    </w:rPr>
                  </w:pPr>
                  <w:r w:rsidRPr="0025214D">
                    <w:rPr>
                      <w:rFonts w:ascii="Times New Roman" w:hAnsi="Times New Roman" w:cs="Times New Roman"/>
                      <w:color w:val="222222"/>
                      <w:sz w:val="24"/>
                      <w:szCs w:val="24"/>
                    </w:rPr>
                    <w:t>verbose - print informative messages</w:t>
                  </w:r>
                </w:p>
              </w:tc>
            </w:tr>
          </w:tbl>
          <w:p w:rsidR="00E6743D" w:rsidRPr="0025214D" w:rsidRDefault="00E6743D" w:rsidP="00E6743D">
            <w:pPr>
              <w:pStyle w:val="Heading3"/>
              <w:shd w:val="clear" w:color="auto" w:fill="FFFFFF"/>
              <w:spacing w:before="225" w:beforeAutospacing="0" w:after="45" w:afterAutospacing="0"/>
              <w:outlineLvl w:val="2"/>
              <w:rPr>
                <w:b w:val="0"/>
                <w:bCs w:val="0"/>
                <w:color w:val="222222"/>
                <w:sz w:val="24"/>
                <w:szCs w:val="24"/>
              </w:rPr>
            </w:pPr>
            <w:bookmarkStart w:id="7" w:name="examples"/>
            <w:bookmarkEnd w:id="7"/>
            <w:proofErr w:type="gramStart"/>
            <w:r w:rsidRPr="0025214D">
              <w:rPr>
                <w:b w:val="0"/>
                <w:bCs w:val="0"/>
                <w:color w:val="222222"/>
                <w:sz w:val="24"/>
                <w:szCs w:val="24"/>
              </w:rPr>
              <w:t>cp</w:t>
            </w:r>
            <w:proofErr w:type="gramEnd"/>
            <w:r w:rsidRPr="0025214D">
              <w:rPr>
                <w:b w:val="0"/>
                <w:bCs w:val="0"/>
                <w:color w:val="222222"/>
                <w:sz w:val="24"/>
                <w:szCs w:val="24"/>
              </w:rPr>
              <w:t xml:space="preserve"> command examples</w:t>
            </w:r>
          </w:p>
          <w:p w:rsidR="00E6743D" w:rsidRPr="0025214D" w:rsidRDefault="00E6743D" w:rsidP="00E6743D">
            <w:pPr>
              <w:pStyle w:val="NormalWeb"/>
              <w:shd w:val="clear" w:color="auto" w:fill="FFFFFF"/>
              <w:spacing w:before="30" w:beforeAutospacing="0" w:after="30" w:afterAutospacing="0"/>
              <w:rPr>
                <w:color w:val="222222"/>
              </w:rPr>
            </w:pPr>
            <w:r w:rsidRPr="0025214D">
              <w:rPr>
                <w:color w:val="222222"/>
              </w:rPr>
              <w:t>Copy single file</w:t>
            </w:r>
            <w:r w:rsidRPr="0025214D">
              <w:rPr>
                <w:rStyle w:val="apple-converted-space"/>
                <w:color w:val="222222"/>
              </w:rPr>
              <w:t> </w:t>
            </w:r>
            <w:proofErr w:type="spellStart"/>
            <w:r w:rsidRPr="0025214D">
              <w:rPr>
                <w:i/>
                <w:iCs/>
                <w:color w:val="222222"/>
              </w:rPr>
              <w:t>main.c</w:t>
            </w:r>
            <w:proofErr w:type="spellEnd"/>
            <w:r w:rsidRPr="0025214D">
              <w:rPr>
                <w:rStyle w:val="apple-converted-space"/>
                <w:color w:val="222222"/>
              </w:rPr>
              <w:t> </w:t>
            </w:r>
            <w:r w:rsidRPr="0025214D">
              <w:rPr>
                <w:color w:val="222222"/>
              </w:rPr>
              <w:t>to destination directory</w:t>
            </w:r>
            <w:r w:rsidRPr="0025214D">
              <w:rPr>
                <w:rStyle w:val="apple-converted-space"/>
                <w:color w:val="222222"/>
              </w:rPr>
              <w:t> </w:t>
            </w:r>
            <w:proofErr w:type="spellStart"/>
            <w:r w:rsidRPr="0025214D">
              <w:rPr>
                <w:i/>
                <w:iCs/>
                <w:color w:val="222222"/>
              </w:rPr>
              <w:t>bak</w:t>
            </w:r>
            <w:proofErr w:type="spellEnd"/>
            <w:r w:rsidRPr="0025214D">
              <w:rPr>
                <w:color w:val="222222"/>
              </w:rPr>
              <w:t>:</w:t>
            </w:r>
          </w:p>
          <w:p w:rsidR="00E6743D" w:rsidRPr="0025214D" w:rsidRDefault="00E6743D" w:rsidP="00E6743D">
            <w:pPr>
              <w:pStyle w:val="code"/>
              <w:pBdr>
                <w:top w:val="single" w:sz="6" w:space="4" w:color="CCCCCC"/>
                <w:left w:val="single" w:sz="6" w:space="4" w:color="CCCCCC"/>
                <w:bottom w:val="single" w:sz="6" w:space="4" w:color="CCCCCC"/>
                <w:right w:val="single" w:sz="6" w:space="4" w:color="CCCCCC"/>
              </w:pBdr>
              <w:shd w:val="clear" w:color="auto" w:fill="F0F0F0"/>
              <w:spacing w:before="0" w:beforeAutospacing="0" w:after="0" w:afterAutospacing="0" w:line="300" w:lineRule="atLeast"/>
              <w:rPr>
                <w:color w:val="000000"/>
              </w:rPr>
            </w:pPr>
            <w:r w:rsidRPr="0025214D">
              <w:rPr>
                <w:color w:val="000000"/>
              </w:rPr>
              <w:t xml:space="preserve">$ cp </w:t>
            </w:r>
            <w:proofErr w:type="spellStart"/>
            <w:r w:rsidRPr="0025214D">
              <w:rPr>
                <w:color w:val="000000"/>
              </w:rPr>
              <w:t>main.c</w:t>
            </w:r>
            <w:proofErr w:type="spellEnd"/>
            <w:r w:rsidRPr="0025214D">
              <w:rPr>
                <w:color w:val="000000"/>
              </w:rPr>
              <w:t xml:space="preserve"> </w:t>
            </w:r>
            <w:proofErr w:type="spellStart"/>
            <w:r w:rsidRPr="0025214D">
              <w:rPr>
                <w:color w:val="000000"/>
              </w:rPr>
              <w:t>bak</w:t>
            </w:r>
            <w:proofErr w:type="spellEnd"/>
          </w:p>
          <w:p w:rsidR="00E6743D" w:rsidRPr="0025214D" w:rsidRDefault="00E6743D" w:rsidP="00355673">
            <w:pPr>
              <w:rPr>
                <w:rFonts w:ascii="Times New Roman" w:hAnsi="Times New Roman" w:cs="Times New Roman"/>
                <w:sz w:val="24"/>
                <w:szCs w:val="24"/>
              </w:rPr>
            </w:pPr>
          </w:p>
        </w:tc>
        <w:tc>
          <w:tcPr>
            <w:tcW w:w="1707" w:type="dxa"/>
          </w:tcPr>
          <w:p w:rsidR="00514C80" w:rsidRDefault="00514C80"/>
        </w:tc>
      </w:tr>
      <w:tr w:rsidR="00514C80" w:rsidTr="00D55953">
        <w:tc>
          <w:tcPr>
            <w:tcW w:w="645" w:type="dxa"/>
          </w:tcPr>
          <w:p w:rsidR="00514C80" w:rsidRDefault="000D4BEF">
            <w:r>
              <w:lastRenderedPageBreak/>
              <w:t>b)</w:t>
            </w:r>
          </w:p>
        </w:tc>
        <w:tc>
          <w:tcPr>
            <w:tcW w:w="7716" w:type="dxa"/>
          </w:tcPr>
          <w:p w:rsidR="00514C80" w:rsidRPr="0025214D" w:rsidRDefault="0025214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Describe ext2, ext3 Linux file system structure in detail.</w:t>
            </w:r>
          </w:p>
        </w:tc>
        <w:tc>
          <w:tcPr>
            <w:tcW w:w="1707" w:type="dxa"/>
          </w:tcPr>
          <w:p w:rsidR="00514C80" w:rsidRDefault="00514C80"/>
        </w:tc>
      </w:tr>
      <w:tr w:rsidR="00514C80" w:rsidTr="00D55953">
        <w:tc>
          <w:tcPr>
            <w:tcW w:w="645" w:type="dxa"/>
          </w:tcPr>
          <w:p w:rsidR="00514C80" w:rsidRDefault="003A1035">
            <w:r>
              <w:t>Ans.</w:t>
            </w:r>
          </w:p>
        </w:tc>
        <w:tc>
          <w:tcPr>
            <w:tcW w:w="7716" w:type="dxa"/>
          </w:tcPr>
          <w:p w:rsidR="00651B78" w:rsidRPr="00651B78" w:rsidRDefault="00651B78" w:rsidP="00651B78">
            <w:pPr>
              <w:rPr>
                <w:rFonts w:ascii="Times New Roman" w:hAnsi="Times New Roman" w:cs="Times New Roman"/>
                <w:sz w:val="24"/>
                <w:szCs w:val="24"/>
                <w:shd w:val="clear" w:color="auto" w:fill="FFFFFF"/>
              </w:rPr>
            </w:pPr>
            <w:r w:rsidRPr="00651B78">
              <w:rPr>
                <w:rFonts w:ascii="Times New Roman" w:hAnsi="Times New Roman" w:cs="Times New Roman"/>
                <w:sz w:val="24"/>
                <w:szCs w:val="24"/>
                <w:shd w:val="clear" w:color="auto" w:fill="FFFFFF"/>
              </w:rPr>
              <w:t>Ext2 file system structure :</w:t>
            </w:r>
          </w:p>
          <w:p w:rsidR="0025214D" w:rsidRPr="00651B78" w:rsidRDefault="0025214D" w:rsidP="00651B78">
            <w:pPr>
              <w:rPr>
                <w:rFonts w:ascii="Times New Roman" w:hAnsi="Times New Roman" w:cs="Times New Roman"/>
                <w:sz w:val="24"/>
                <w:szCs w:val="24"/>
                <w:shd w:val="clear" w:color="auto" w:fill="FFFFFF"/>
              </w:rPr>
            </w:pPr>
            <w:r w:rsidRPr="00651B78">
              <w:rPr>
                <w:rFonts w:ascii="Times New Roman" w:hAnsi="Times New Roman" w:cs="Times New Roman"/>
                <w:sz w:val="24"/>
                <w:szCs w:val="24"/>
                <w:shd w:val="clear" w:color="auto" w:fill="FFFFFF"/>
              </w:rPr>
              <w:t xml:space="preserve">The ext2 or second extended </w:t>
            </w:r>
            <w:proofErr w:type="spellStart"/>
            <w:r w:rsidRPr="00651B78">
              <w:rPr>
                <w:rFonts w:ascii="Times New Roman" w:hAnsi="Times New Roman" w:cs="Times New Roman"/>
                <w:sz w:val="24"/>
                <w:szCs w:val="24"/>
                <w:shd w:val="clear" w:color="auto" w:fill="FFFFFF"/>
              </w:rPr>
              <w:t>filesystem</w:t>
            </w:r>
            <w:proofErr w:type="spellEnd"/>
            <w:r w:rsidRPr="00651B78">
              <w:rPr>
                <w:rFonts w:ascii="Times New Roman" w:hAnsi="Times New Roman" w:cs="Times New Roman"/>
                <w:sz w:val="24"/>
                <w:szCs w:val="24"/>
                <w:shd w:val="clear" w:color="auto" w:fill="FFFFFF"/>
              </w:rPr>
              <w:t> is a </w:t>
            </w:r>
            <w:hyperlink r:id="rId43" w:tooltip="File system" w:history="1">
              <w:r w:rsidRPr="00651B78">
                <w:rPr>
                  <w:rFonts w:ascii="Times New Roman" w:hAnsi="Times New Roman" w:cs="Times New Roman"/>
                  <w:sz w:val="24"/>
                  <w:szCs w:val="24"/>
                  <w:shd w:val="clear" w:color="auto" w:fill="FFFFFF"/>
                </w:rPr>
                <w:t>file system</w:t>
              </w:r>
            </w:hyperlink>
            <w:r w:rsidRPr="00651B78">
              <w:rPr>
                <w:rFonts w:ascii="Times New Roman" w:hAnsi="Times New Roman" w:cs="Times New Roman"/>
                <w:sz w:val="24"/>
                <w:szCs w:val="24"/>
                <w:shd w:val="clear" w:color="auto" w:fill="FFFFFF"/>
              </w:rPr>
              <w:t> for the </w:t>
            </w:r>
            <w:hyperlink r:id="rId44" w:tooltip="Linux" w:history="1">
              <w:r w:rsidRPr="00651B78">
                <w:rPr>
                  <w:rFonts w:ascii="Times New Roman" w:hAnsi="Times New Roman" w:cs="Times New Roman"/>
                  <w:sz w:val="24"/>
                  <w:szCs w:val="24"/>
                  <w:shd w:val="clear" w:color="auto" w:fill="FFFFFF"/>
                </w:rPr>
                <w:t>Linux</w:t>
              </w:r>
            </w:hyperlink>
            <w:r w:rsidRPr="00651B78">
              <w:rPr>
                <w:rFonts w:ascii="Times New Roman" w:hAnsi="Times New Roman" w:cs="Times New Roman"/>
                <w:sz w:val="24"/>
                <w:szCs w:val="24"/>
                <w:shd w:val="clear" w:color="auto" w:fill="FFFFFF"/>
              </w:rPr>
              <w:t> </w:t>
            </w:r>
            <w:hyperlink r:id="rId45" w:tooltip="Kernel (computer science)" w:history="1">
              <w:r w:rsidRPr="00651B78">
                <w:rPr>
                  <w:rFonts w:ascii="Times New Roman" w:hAnsi="Times New Roman" w:cs="Times New Roman"/>
                  <w:sz w:val="24"/>
                  <w:szCs w:val="24"/>
                  <w:shd w:val="clear" w:color="auto" w:fill="FFFFFF"/>
                </w:rPr>
                <w:t>kernel</w:t>
              </w:r>
            </w:hyperlink>
            <w:r w:rsidRPr="00651B78">
              <w:rPr>
                <w:rFonts w:ascii="Times New Roman" w:hAnsi="Times New Roman" w:cs="Times New Roman"/>
                <w:sz w:val="24"/>
                <w:szCs w:val="24"/>
                <w:shd w:val="clear" w:color="auto" w:fill="FFFFFF"/>
              </w:rPr>
              <w:t>. It was initially designed by </w:t>
            </w:r>
            <w:proofErr w:type="spellStart"/>
            <w:r w:rsidR="001A343E" w:rsidRPr="00651B78">
              <w:rPr>
                <w:rFonts w:ascii="Times New Roman" w:hAnsi="Times New Roman" w:cs="Times New Roman"/>
                <w:sz w:val="24"/>
                <w:szCs w:val="24"/>
                <w:shd w:val="clear" w:color="auto" w:fill="FFFFFF"/>
              </w:rPr>
              <w:fldChar w:fldCharType="begin"/>
            </w:r>
            <w:r w:rsidRPr="00651B78">
              <w:rPr>
                <w:rFonts w:ascii="Times New Roman" w:hAnsi="Times New Roman" w:cs="Times New Roman"/>
                <w:sz w:val="24"/>
                <w:szCs w:val="24"/>
                <w:shd w:val="clear" w:color="auto" w:fill="FFFFFF"/>
              </w:rPr>
              <w:instrText xml:space="preserve"> HYPERLINK "https://en.wikipedia.org/wiki/R%C3%A9my_Card" \o "Rémy Card" </w:instrText>
            </w:r>
            <w:r w:rsidR="001A343E" w:rsidRPr="00651B78">
              <w:rPr>
                <w:rFonts w:ascii="Times New Roman" w:hAnsi="Times New Roman" w:cs="Times New Roman"/>
                <w:sz w:val="24"/>
                <w:szCs w:val="24"/>
                <w:shd w:val="clear" w:color="auto" w:fill="FFFFFF"/>
              </w:rPr>
              <w:fldChar w:fldCharType="separate"/>
            </w:r>
            <w:r w:rsidRPr="00651B78">
              <w:rPr>
                <w:rFonts w:ascii="Times New Roman" w:hAnsi="Times New Roman" w:cs="Times New Roman"/>
                <w:sz w:val="24"/>
                <w:szCs w:val="24"/>
                <w:shd w:val="clear" w:color="auto" w:fill="FFFFFF"/>
              </w:rPr>
              <w:t>Rémy</w:t>
            </w:r>
            <w:proofErr w:type="spellEnd"/>
            <w:r w:rsidRPr="00651B78">
              <w:rPr>
                <w:rFonts w:ascii="Times New Roman" w:hAnsi="Times New Roman" w:cs="Times New Roman"/>
                <w:sz w:val="24"/>
                <w:szCs w:val="24"/>
                <w:shd w:val="clear" w:color="auto" w:fill="FFFFFF"/>
              </w:rPr>
              <w:t xml:space="preserve"> Card</w:t>
            </w:r>
            <w:r w:rsidR="001A343E" w:rsidRPr="00651B78">
              <w:rPr>
                <w:rFonts w:ascii="Times New Roman" w:hAnsi="Times New Roman" w:cs="Times New Roman"/>
                <w:sz w:val="24"/>
                <w:szCs w:val="24"/>
                <w:shd w:val="clear" w:color="auto" w:fill="FFFFFF"/>
              </w:rPr>
              <w:fldChar w:fldCharType="end"/>
            </w:r>
            <w:r w:rsidRPr="00651B78">
              <w:rPr>
                <w:rFonts w:ascii="Times New Roman" w:hAnsi="Times New Roman" w:cs="Times New Roman"/>
                <w:sz w:val="24"/>
                <w:szCs w:val="24"/>
                <w:shd w:val="clear" w:color="auto" w:fill="FFFFFF"/>
              </w:rPr>
              <w:t> as a replacement for the </w:t>
            </w:r>
            <w:hyperlink r:id="rId46" w:tooltip="Extended file system" w:history="1">
              <w:r w:rsidRPr="00651B78">
                <w:rPr>
                  <w:rFonts w:ascii="Times New Roman" w:hAnsi="Times New Roman" w:cs="Times New Roman"/>
                  <w:sz w:val="24"/>
                  <w:szCs w:val="24"/>
                  <w:shd w:val="clear" w:color="auto" w:fill="FFFFFF"/>
                </w:rPr>
                <w:t>extended file system</w:t>
              </w:r>
            </w:hyperlink>
            <w:r w:rsidRPr="00651B78">
              <w:rPr>
                <w:rFonts w:ascii="Times New Roman" w:hAnsi="Times New Roman" w:cs="Times New Roman"/>
                <w:sz w:val="24"/>
                <w:szCs w:val="24"/>
                <w:shd w:val="clear" w:color="auto" w:fill="FFFFFF"/>
              </w:rPr>
              <w:t> (ext). Having been designed according to the same principles as the </w:t>
            </w:r>
            <w:hyperlink r:id="rId47" w:tooltip="Berkeley Fast File System" w:history="1">
              <w:r w:rsidRPr="00651B78">
                <w:rPr>
                  <w:rFonts w:ascii="Times New Roman" w:hAnsi="Times New Roman" w:cs="Times New Roman"/>
                  <w:sz w:val="24"/>
                  <w:szCs w:val="24"/>
                  <w:shd w:val="clear" w:color="auto" w:fill="FFFFFF"/>
                </w:rPr>
                <w:t>Berkeley Fast File System</w:t>
              </w:r>
            </w:hyperlink>
            <w:r w:rsidRPr="00651B78">
              <w:rPr>
                <w:rFonts w:ascii="Times New Roman" w:hAnsi="Times New Roman" w:cs="Times New Roman"/>
                <w:sz w:val="24"/>
                <w:szCs w:val="24"/>
                <w:shd w:val="clear" w:color="auto" w:fill="FFFFFF"/>
              </w:rPr>
              <w:t> from </w:t>
            </w:r>
            <w:hyperlink r:id="rId48" w:tooltip="Berkeley Software Distribution" w:history="1">
              <w:r w:rsidRPr="00651B78">
                <w:rPr>
                  <w:rFonts w:ascii="Times New Roman" w:hAnsi="Times New Roman" w:cs="Times New Roman"/>
                  <w:sz w:val="24"/>
                  <w:szCs w:val="24"/>
                  <w:shd w:val="clear" w:color="auto" w:fill="FFFFFF"/>
                </w:rPr>
                <w:t>BSD</w:t>
              </w:r>
            </w:hyperlink>
            <w:r w:rsidRPr="00651B78">
              <w:rPr>
                <w:rFonts w:ascii="Times New Roman" w:hAnsi="Times New Roman" w:cs="Times New Roman"/>
                <w:sz w:val="24"/>
                <w:szCs w:val="24"/>
                <w:shd w:val="clear" w:color="auto" w:fill="FFFFFF"/>
              </w:rPr>
              <w:t xml:space="preserve">, it was the first commercial-grade </w:t>
            </w:r>
            <w:proofErr w:type="spellStart"/>
            <w:r w:rsidRPr="00651B78">
              <w:rPr>
                <w:rFonts w:ascii="Times New Roman" w:hAnsi="Times New Roman" w:cs="Times New Roman"/>
                <w:sz w:val="24"/>
                <w:szCs w:val="24"/>
                <w:shd w:val="clear" w:color="auto" w:fill="FFFFFF"/>
              </w:rPr>
              <w:t>filesystem</w:t>
            </w:r>
            <w:proofErr w:type="spellEnd"/>
            <w:r w:rsidRPr="00651B78">
              <w:rPr>
                <w:rFonts w:ascii="Times New Roman" w:hAnsi="Times New Roman" w:cs="Times New Roman"/>
                <w:sz w:val="24"/>
                <w:szCs w:val="24"/>
                <w:shd w:val="clear" w:color="auto" w:fill="FFFFFF"/>
              </w:rPr>
              <w:t xml:space="preserve"> for Linux.</w:t>
            </w:r>
            <w:hyperlink r:id="rId49" w:anchor="cite_note-1" w:history="1">
              <w:r w:rsidRPr="00651B78">
                <w:rPr>
                  <w:rFonts w:ascii="Times New Roman" w:hAnsi="Times New Roman" w:cs="Times New Roman"/>
                  <w:sz w:val="24"/>
                  <w:szCs w:val="24"/>
                  <w:shd w:val="clear" w:color="auto" w:fill="FFFFFF"/>
                </w:rPr>
                <w:t>[1]</w:t>
              </w:r>
            </w:hyperlink>
          </w:p>
          <w:p w:rsidR="0025214D" w:rsidRPr="00651B78" w:rsidRDefault="0025214D" w:rsidP="00651B78">
            <w:pPr>
              <w:rPr>
                <w:rFonts w:ascii="Times New Roman" w:hAnsi="Times New Roman" w:cs="Times New Roman"/>
                <w:sz w:val="24"/>
                <w:szCs w:val="24"/>
                <w:shd w:val="clear" w:color="auto" w:fill="FFFFFF"/>
              </w:rPr>
            </w:pPr>
            <w:r w:rsidRPr="00651B78">
              <w:rPr>
                <w:rFonts w:ascii="Times New Roman" w:hAnsi="Times New Roman" w:cs="Times New Roman"/>
                <w:sz w:val="24"/>
                <w:szCs w:val="24"/>
                <w:shd w:val="clear" w:color="auto" w:fill="FFFFFF"/>
              </w:rPr>
              <w:t xml:space="preserve">The canonical implementation of ext2 is the "ext2fs" </w:t>
            </w:r>
            <w:proofErr w:type="spellStart"/>
            <w:r w:rsidRPr="00651B78">
              <w:rPr>
                <w:rFonts w:ascii="Times New Roman" w:hAnsi="Times New Roman" w:cs="Times New Roman"/>
                <w:sz w:val="24"/>
                <w:szCs w:val="24"/>
                <w:shd w:val="clear" w:color="auto" w:fill="FFFFFF"/>
              </w:rPr>
              <w:t>filesystem</w:t>
            </w:r>
            <w:proofErr w:type="spellEnd"/>
            <w:r w:rsidRPr="00651B78">
              <w:rPr>
                <w:rFonts w:ascii="Times New Roman" w:hAnsi="Times New Roman" w:cs="Times New Roman"/>
                <w:sz w:val="24"/>
                <w:szCs w:val="24"/>
                <w:shd w:val="clear" w:color="auto" w:fill="FFFFFF"/>
              </w:rPr>
              <w:t xml:space="preserve"> driver in the Linux kernel. Other implementations (of varying quality and completeness) </w:t>
            </w:r>
            <w:r w:rsidRPr="00651B78">
              <w:rPr>
                <w:rFonts w:ascii="Times New Roman" w:hAnsi="Times New Roman" w:cs="Times New Roman"/>
                <w:sz w:val="24"/>
                <w:szCs w:val="24"/>
                <w:shd w:val="clear" w:color="auto" w:fill="FFFFFF"/>
              </w:rPr>
              <w:lastRenderedPageBreak/>
              <w:t>exist in </w:t>
            </w:r>
            <w:hyperlink r:id="rId50" w:tooltip="GNU Hurd" w:history="1">
              <w:r w:rsidRPr="00651B78">
                <w:rPr>
                  <w:rFonts w:ascii="Times New Roman" w:hAnsi="Times New Roman" w:cs="Times New Roman"/>
                  <w:sz w:val="24"/>
                  <w:szCs w:val="24"/>
                  <w:shd w:val="clear" w:color="auto" w:fill="FFFFFF"/>
                </w:rPr>
                <w:t xml:space="preserve">GNU </w:t>
              </w:r>
              <w:proofErr w:type="spellStart"/>
              <w:r w:rsidRPr="00651B78">
                <w:rPr>
                  <w:rFonts w:ascii="Times New Roman" w:hAnsi="Times New Roman" w:cs="Times New Roman"/>
                  <w:sz w:val="24"/>
                  <w:szCs w:val="24"/>
                  <w:shd w:val="clear" w:color="auto" w:fill="FFFFFF"/>
                </w:rPr>
                <w:t>Hurd</w:t>
              </w:r>
              <w:proofErr w:type="spellEnd"/>
            </w:hyperlink>
            <w:r w:rsidRPr="00651B78">
              <w:rPr>
                <w:rFonts w:ascii="Times New Roman" w:hAnsi="Times New Roman" w:cs="Times New Roman"/>
                <w:sz w:val="24"/>
                <w:szCs w:val="24"/>
                <w:shd w:val="clear" w:color="auto" w:fill="FFFFFF"/>
              </w:rPr>
              <w:t>, </w:t>
            </w:r>
            <w:hyperlink r:id="rId51" w:tooltip="MINIX 3" w:history="1">
              <w:r w:rsidRPr="00651B78">
                <w:rPr>
                  <w:rFonts w:ascii="Times New Roman" w:hAnsi="Times New Roman" w:cs="Times New Roman"/>
                  <w:sz w:val="24"/>
                  <w:szCs w:val="24"/>
                  <w:shd w:val="clear" w:color="auto" w:fill="FFFFFF"/>
                </w:rPr>
                <w:t>MINIX 3</w:t>
              </w:r>
            </w:hyperlink>
            <w:r w:rsidRPr="00651B78">
              <w:rPr>
                <w:rFonts w:ascii="Times New Roman" w:hAnsi="Times New Roman" w:cs="Times New Roman"/>
                <w:sz w:val="24"/>
                <w:szCs w:val="24"/>
                <w:shd w:val="clear" w:color="auto" w:fill="FFFFFF"/>
              </w:rPr>
              <w:t>, some </w:t>
            </w:r>
            <w:hyperlink r:id="rId52" w:tooltip="BSD" w:history="1">
              <w:r w:rsidRPr="00651B78">
                <w:rPr>
                  <w:rFonts w:ascii="Times New Roman" w:hAnsi="Times New Roman" w:cs="Times New Roman"/>
                  <w:sz w:val="24"/>
                  <w:szCs w:val="24"/>
                  <w:shd w:val="clear" w:color="auto" w:fill="FFFFFF"/>
                </w:rPr>
                <w:t>BSD</w:t>
              </w:r>
            </w:hyperlink>
            <w:r w:rsidRPr="00651B78">
              <w:rPr>
                <w:rFonts w:ascii="Times New Roman" w:hAnsi="Times New Roman" w:cs="Times New Roman"/>
                <w:sz w:val="24"/>
                <w:szCs w:val="24"/>
                <w:shd w:val="clear" w:color="auto" w:fill="FFFFFF"/>
              </w:rPr>
              <w:t> kernels, in </w:t>
            </w:r>
            <w:proofErr w:type="spellStart"/>
            <w:r w:rsidR="001A343E" w:rsidRPr="00651B78">
              <w:rPr>
                <w:rFonts w:ascii="Times New Roman" w:hAnsi="Times New Roman" w:cs="Times New Roman"/>
                <w:sz w:val="24"/>
                <w:szCs w:val="24"/>
                <w:shd w:val="clear" w:color="auto" w:fill="FFFFFF"/>
              </w:rPr>
              <w:fldChar w:fldCharType="begin"/>
            </w:r>
            <w:r w:rsidRPr="00651B78">
              <w:rPr>
                <w:rFonts w:ascii="Times New Roman" w:hAnsi="Times New Roman" w:cs="Times New Roman"/>
                <w:sz w:val="24"/>
                <w:szCs w:val="24"/>
                <w:shd w:val="clear" w:color="auto" w:fill="FFFFFF"/>
              </w:rPr>
              <w:instrText xml:space="preserve"> HYPERLINK "https://en.wikipedia.org/wiki/MiNT" \o "MiNT" </w:instrText>
            </w:r>
            <w:r w:rsidR="001A343E" w:rsidRPr="00651B78">
              <w:rPr>
                <w:rFonts w:ascii="Times New Roman" w:hAnsi="Times New Roman" w:cs="Times New Roman"/>
                <w:sz w:val="24"/>
                <w:szCs w:val="24"/>
                <w:shd w:val="clear" w:color="auto" w:fill="FFFFFF"/>
              </w:rPr>
              <w:fldChar w:fldCharType="separate"/>
            </w:r>
            <w:r w:rsidRPr="00651B78">
              <w:rPr>
                <w:rFonts w:ascii="Times New Roman" w:hAnsi="Times New Roman" w:cs="Times New Roman"/>
                <w:sz w:val="24"/>
                <w:szCs w:val="24"/>
                <w:shd w:val="clear" w:color="auto" w:fill="FFFFFF"/>
              </w:rPr>
              <w:t>MiNT</w:t>
            </w:r>
            <w:proofErr w:type="spellEnd"/>
            <w:r w:rsidR="001A343E" w:rsidRPr="00651B78">
              <w:rPr>
                <w:rFonts w:ascii="Times New Roman" w:hAnsi="Times New Roman" w:cs="Times New Roman"/>
                <w:sz w:val="24"/>
                <w:szCs w:val="24"/>
                <w:shd w:val="clear" w:color="auto" w:fill="FFFFFF"/>
              </w:rPr>
              <w:fldChar w:fldCharType="end"/>
            </w:r>
            <w:r w:rsidRPr="00651B78">
              <w:rPr>
                <w:rFonts w:ascii="Times New Roman" w:hAnsi="Times New Roman" w:cs="Times New Roman"/>
                <w:sz w:val="24"/>
                <w:szCs w:val="24"/>
                <w:shd w:val="clear" w:color="auto" w:fill="FFFFFF"/>
              </w:rPr>
              <w:t>, and as third-party </w:t>
            </w:r>
            <w:hyperlink r:id="rId53" w:tooltip="Microsoft Windows" w:history="1">
              <w:r w:rsidRPr="00651B78">
                <w:rPr>
                  <w:rFonts w:ascii="Times New Roman" w:hAnsi="Times New Roman" w:cs="Times New Roman"/>
                  <w:sz w:val="24"/>
                  <w:szCs w:val="24"/>
                  <w:shd w:val="clear" w:color="auto" w:fill="FFFFFF"/>
                </w:rPr>
                <w:t>Microsoft Windows</w:t>
              </w:r>
            </w:hyperlink>
            <w:r w:rsidRPr="00651B78">
              <w:rPr>
                <w:rFonts w:ascii="Times New Roman" w:hAnsi="Times New Roman" w:cs="Times New Roman"/>
                <w:sz w:val="24"/>
                <w:szCs w:val="24"/>
                <w:shd w:val="clear" w:color="auto" w:fill="FFFFFF"/>
              </w:rPr>
              <w:t> and </w:t>
            </w:r>
            <w:hyperlink r:id="rId54" w:tooltip="OS X" w:history="1">
              <w:r w:rsidRPr="00651B78">
                <w:rPr>
                  <w:rFonts w:ascii="Times New Roman" w:hAnsi="Times New Roman" w:cs="Times New Roman"/>
                  <w:sz w:val="24"/>
                  <w:szCs w:val="24"/>
                  <w:shd w:val="clear" w:color="auto" w:fill="FFFFFF"/>
                </w:rPr>
                <w:t>OS X</w:t>
              </w:r>
            </w:hyperlink>
            <w:r w:rsidRPr="00651B78">
              <w:rPr>
                <w:rFonts w:ascii="Times New Roman" w:hAnsi="Times New Roman" w:cs="Times New Roman"/>
                <w:sz w:val="24"/>
                <w:szCs w:val="24"/>
                <w:shd w:val="clear" w:color="auto" w:fill="FFFFFF"/>
              </w:rPr>
              <w:t> drivers.</w:t>
            </w:r>
          </w:p>
          <w:p w:rsidR="0025214D" w:rsidRPr="00651B78" w:rsidRDefault="0025214D" w:rsidP="00651B78">
            <w:pPr>
              <w:rPr>
                <w:rFonts w:ascii="Times New Roman" w:hAnsi="Times New Roman" w:cs="Times New Roman"/>
                <w:sz w:val="24"/>
                <w:szCs w:val="24"/>
                <w:shd w:val="clear" w:color="auto" w:fill="FFFFFF"/>
              </w:rPr>
            </w:pPr>
            <w:r w:rsidRPr="00651B78">
              <w:rPr>
                <w:rFonts w:ascii="Times New Roman" w:hAnsi="Times New Roman" w:cs="Times New Roman"/>
                <w:sz w:val="24"/>
                <w:szCs w:val="24"/>
                <w:shd w:val="clear" w:color="auto" w:fill="FFFFFF"/>
              </w:rPr>
              <w:t xml:space="preserve">ext2 was the default </w:t>
            </w:r>
            <w:proofErr w:type="spellStart"/>
            <w:r w:rsidRPr="00651B78">
              <w:rPr>
                <w:rFonts w:ascii="Times New Roman" w:hAnsi="Times New Roman" w:cs="Times New Roman"/>
                <w:sz w:val="24"/>
                <w:szCs w:val="24"/>
                <w:shd w:val="clear" w:color="auto" w:fill="FFFFFF"/>
              </w:rPr>
              <w:t>filesystem</w:t>
            </w:r>
            <w:proofErr w:type="spellEnd"/>
            <w:r w:rsidRPr="00651B78">
              <w:rPr>
                <w:rFonts w:ascii="Times New Roman" w:hAnsi="Times New Roman" w:cs="Times New Roman"/>
                <w:sz w:val="24"/>
                <w:szCs w:val="24"/>
                <w:shd w:val="clear" w:color="auto" w:fill="FFFFFF"/>
              </w:rPr>
              <w:t xml:space="preserve"> in several </w:t>
            </w:r>
            <w:hyperlink r:id="rId55" w:tooltip="Linux distribution" w:history="1">
              <w:r w:rsidRPr="00651B78">
                <w:rPr>
                  <w:rFonts w:ascii="Times New Roman" w:hAnsi="Times New Roman" w:cs="Times New Roman"/>
                  <w:sz w:val="24"/>
                  <w:szCs w:val="24"/>
                  <w:shd w:val="clear" w:color="auto" w:fill="FFFFFF"/>
                </w:rPr>
                <w:t>Linux distributions</w:t>
              </w:r>
            </w:hyperlink>
            <w:r w:rsidRPr="00651B78">
              <w:rPr>
                <w:rFonts w:ascii="Times New Roman" w:hAnsi="Times New Roman" w:cs="Times New Roman"/>
                <w:sz w:val="24"/>
                <w:szCs w:val="24"/>
                <w:shd w:val="clear" w:color="auto" w:fill="FFFFFF"/>
              </w:rPr>
              <w:t>, including </w:t>
            </w:r>
            <w:proofErr w:type="spellStart"/>
            <w:r w:rsidR="001A343E" w:rsidRPr="00651B78">
              <w:rPr>
                <w:rFonts w:ascii="Times New Roman" w:hAnsi="Times New Roman" w:cs="Times New Roman"/>
                <w:sz w:val="24"/>
                <w:szCs w:val="24"/>
                <w:shd w:val="clear" w:color="auto" w:fill="FFFFFF"/>
              </w:rPr>
              <w:fldChar w:fldCharType="begin"/>
            </w:r>
            <w:r w:rsidRPr="00651B78">
              <w:rPr>
                <w:rFonts w:ascii="Times New Roman" w:hAnsi="Times New Roman" w:cs="Times New Roman"/>
                <w:sz w:val="24"/>
                <w:szCs w:val="24"/>
                <w:shd w:val="clear" w:color="auto" w:fill="FFFFFF"/>
              </w:rPr>
              <w:instrText xml:space="preserve"> HYPERLINK "https://en.wikipedia.org/wiki/Debian" \o "Debian" </w:instrText>
            </w:r>
            <w:r w:rsidR="001A343E" w:rsidRPr="00651B78">
              <w:rPr>
                <w:rFonts w:ascii="Times New Roman" w:hAnsi="Times New Roman" w:cs="Times New Roman"/>
                <w:sz w:val="24"/>
                <w:szCs w:val="24"/>
                <w:shd w:val="clear" w:color="auto" w:fill="FFFFFF"/>
              </w:rPr>
              <w:fldChar w:fldCharType="separate"/>
            </w:r>
            <w:r w:rsidRPr="00651B78">
              <w:rPr>
                <w:rFonts w:ascii="Times New Roman" w:hAnsi="Times New Roman" w:cs="Times New Roman"/>
                <w:sz w:val="24"/>
                <w:szCs w:val="24"/>
                <w:shd w:val="clear" w:color="auto" w:fill="FFFFFF"/>
              </w:rPr>
              <w:t>Debian</w:t>
            </w:r>
            <w:proofErr w:type="spellEnd"/>
            <w:r w:rsidR="001A343E" w:rsidRPr="00651B78">
              <w:rPr>
                <w:rFonts w:ascii="Times New Roman" w:hAnsi="Times New Roman" w:cs="Times New Roman"/>
                <w:sz w:val="24"/>
                <w:szCs w:val="24"/>
                <w:shd w:val="clear" w:color="auto" w:fill="FFFFFF"/>
              </w:rPr>
              <w:fldChar w:fldCharType="end"/>
            </w:r>
            <w:r w:rsidRPr="00651B78">
              <w:rPr>
                <w:rFonts w:ascii="Times New Roman" w:hAnsi="Times New Roman" w:cs="Times New Roman"/>
                <w:sz w:val="24"/>
                <w:szCs w:val="24"/>
                <w:shd w:val="clear" w:color="auto" w:fill="FFFFFF"/>
              </w:rPr>
              <w:t> and </w:t>
            </w:r>
            <w:hyperlink r:id="rId56" w:tooltip="Red Hat Linux" w:history="1">
              <w:r w:rsidRPr="00651B78">
                <w:rPr>
                  <w:rFonts w:ascii="Times New Roman" w:hAnsi="Times New Roman" w:cs="Times New Roman"/>
                  <w:sz w:val="24"/>
                  <w:szCs w:val="24"/>
                  <w:shd w:val="clear" w:color="auto" w:fill="FFFFFF"/>
                </w:rPr>
                <w:t>Red Hat Linux</w:t>
              </w:r>
            </w:hyperlink>
            <w:r w:rsidRPr="00651B78">
              <w:rPr>
                <w:rFonts w:ascii="Times New Roman" w:hAnsi="Times New Roman" w:cs="Times New Roman"/>
                <w:sz w:val="24"/>
                <w:szCs w:val="24"/>
                <w:shd w:val="clear" w:color="auto" w:fill="FFFFFF"/>
              </w:rPr>
              <w:t>, until supplanted more recently by</w:t>
            </w:r>
            <w:hyperlink r:id="rId57" w:tooltip="Ext3" w:history="1">
              <w:r w:rsidRPr="00651B78">
                <w:rPr>
                  <w:rFonts w:ascii="Times New Roman" w:hAnsi="Times New Roman" w:cs="Times New Roman"/>
                  <w:sz w:val="24"/>
                  <w:szCs w:val="24"/>
                  <w:shd w:val="clear" w:color="auto" w:fill="FFFFFF"/>
                </w:rPr>
                <w:t>ext3</w:t>
              </w:r>
            </w:hyperlink>
            <w:r w:rsidRPr="00651B78">
              <w:rPr>
                <w:rFonts w:ascii="Times New Roman" w:hAnsi="Times New Roman" w:cs="Times New Roman"/>
                <w:sz w:val="24"/>
                <w:szCs w:val="24"/>
                <w:shd w:val="clear" w:color="auto" w:fill="FFFFFF"/>
              </w:rPr>
              <w:t>, which is almost completely compatible with ext2 and is a </w:t>
            </w:r>
            <w:hyperlink r:id="rId58" w:tooltip="Journaling file system" w:history="1">
              <w:r w:rsidRPr="00651B78">
                <w:rPr>
                  <w:rFonts w:ascii="Times New Roman" w:hAnsi="Times New Roman" w:cs="Times New Roman"/>
                  <w:sz w:val="24"/>
                  <w:szCs w:val="24"/>
                  <w:shd w:val="clear" w:color="auto" w:fill="FFFFFF"/>
                </w:rPr>
                <w:t>journaling file system</w:t>
              </w:r>
            </w:hyperlink>
            <w:r w:rsidRPr="00651B78">
              <w:rPr>
                <w:rFonts w:ascii="Times New Roman" w:hAnsi="Times New Roman" w:cs="Times New Roman"/>
                <w:sz w:val="24"/>
                <w:szCs w:val="24"/>
                <w:shd w:val="clear" w:color="auto" w:fill="FFFFFF"/>
              </w:rPr>
              <w:t xml:space="preserve">. </w:t>
            </w:r>
            <w:proofErr w:type="gramStart"/>
            <w:r w:rsidRPr="00651B78">
              <w:rPr>
                <w:rFonts w:ascii="Times New Roman" w:hAnsi="Times New Roman" w:cs="Times New Roman"/>
                <w:sz w:val="24"/>
                <w:szCs w:val="24"/>
                <w:shd w:val="clear" w:color="auto" w:fill="FFFFFF"/>
              </w:rPr>
              <w:t>ext2</w:t>
            </w:r>
            <w:proofErr w:type="gramEnd"/>
            <w:r w:rsidRPr="00651B78">
              <w:rPr>
                <w:rFonts w:ascii="Times New Roman" w:hAnsi="Times New Roman" w:cs="Times New Roman"/>
                <w:sz w:val="24"/>
                <w:szCs w:val="24"/>
                <w:shd w:val="clear" w:color="auto" w:fill="FFFFFF"/>
              </w:rPr>
              <w:t xml:space="preserve"> is still the </w:t>
            </w:r>
            <w:proofErr w:type="spellStart"/>
            <w:r w:rsidRPr="00651B78">
              <w:rPr>
                <w:rFonts w:ascii="Times New Roman" w:hAnsi="Times New Roman" w:cs="Times New Roman"/>
                <w:sz w:val="24"/>
                <w:szCs w:val="24"/>
                <w:shd w:val="clear" w:color="auto" w:fill="FFFFFF"/>
              </w:rPr>
              <w:t>filesystem</w:t>
            </w:r>
            <w:proofErr w:type="spellEnd"/>
            <w:r w:rsidRPr="00651B78">
              <w:rPr>
                <w:rFonts w:ascii="Times New Roman" w:hAnsi="Times New Roman" w:cs="Times New Roman"/>
                <w:sz w:val="24"/>
                <w:szCs w:val="24"/>
                <w:shd w:val="clear" w:color="auto" w:fill="FFFFFF"/>
              </w:rPr>
              <w:t xml:space="preserve"> of choice for </w:t>
            </w:r>
            <w:hyperlink r:id="rId59" w:tooltip="Flash memory" w:history="1">
              <w:r w:rsidRPr="00651B78">
                <w:rPr>
                  <w:rFonts w:ascii="Times New Roman" w:hAnsi="Times New Roman" w:cs="Times New Roman"/>
                  <w:sz w:val="24"/>
                  <w:szCs w:val="24"/>
                  <w:shd w:val="clear" w:color="auto" w:fill="FFFFFF"/>
                </w:rPr>
                <w:t>flash</w:t>
              </w:r>
            </w:hyperlink>
            <w:r w:rsidRPr="00651B78">
              <w:rPr>
                <w:rFonts w:ascii="Times New Roman" w:hAnsi="Times New Roman" w:cs="Times New Roman"/>
                <w:sz w:val="24"/>
                <w:szCs w:val="24"/>
                <w:shd w:val="clear" w:color="auto" w:fill="FFFFFF"/>
              </w:rPr>
              <w:t>-based storage media (such as </w:t>
            </w:r>
            <w:hyperlink r:id="rId60" w:tooltip="SD card" w:history="1">
              <w:r w:rsidRPr="00651B78">
                <w:rPr>
                  <w:rFonts w:ascii="Times New Roman" w:hAnsi="Times New Roman" w:cs="Times New Roman"/>
                  <w:sz w:val="24"/>
                  <w:szCs w:val="24"/>
                  <w:shd w:val="clear" w:color="auto" w:fill="FFFFFF"/>
                </w:rPr>
                <w:t>SD cards</w:t>
              </w:r>
            </w:hyperlink>
            <w:r w:rsidRPr="00651B78">
              <w:rPr>
                <w:rFonts w:ascii="Times New Roman" w:hAnsi="Times New Roman" w:cs="Times New Roman"/>
                <w:sz w:val="24"/>
                <w:szCs w:val="24"/>
                <w:shd w:val="clear" w:color="auto" w:fill="FFFFFF"/>
              </w:rPr>
              <w:t>, and </w:t>
            </w:r>
            <w:hyperlink r:id="rId61" w:tooltip="USB flash drive" w:history="1">
              <w:r w:rsidRPr="00651B78">
                <w:rPr>
                  <w:rFonts w:ascii="Times New Roman" w:hAnsi="Times New Roman" w:cs="Times New Roman"/>
                  <w:sz w:val="24"/>
                  <w:szCs w:val="24"/>
                  <w:shd w:val="clear" w:color="auto" w:fill="FFFFFF"/>
                </w:rPr>
                <w:t>USB flash drives</w:t>
              </w:r>
            </w:hyperlink>
            <w:r w:rsidRPr="00651B78">
              <w:rPr>
                <w:rFonts w:ascii="Times New Roman" w:hAnsi="Times New Roman" w:cs="Times New Roman"/>
                <w:sz w:val="24"/>
                <w:szCs w:val="24"/>
                <w:shd w:val="clear" w:color="auto" w:fill="FFFFFF"/>
              </w:rPr>
              <w:t>), since its lack of a journal increases performance and minimizes the number of writes, and flash devices have a limited number of write cycles. However, recent </w:t>
            </w:r>
            <w:hyperlink r:id="rId62" w:tooltip="Linux kernels" w:history="1">
              <w:r w:rsidRPr="00651B78">
                <w:rPr>
                  <w:rFonts w:ascii="Times New Roman" w:hAnsi="Times New Roman" w:cs="Times New Roman"/>
                  <w:sz w:val="24"/>
                  <w:szCs w:val="24"/>
                  <w:shd w:val="clear" w:color="auto" w:fill="FFFFFF"/>
                </w:rPr>
                <w:t>Linux kernels</w:t>
              </w:r>
            </w:hyperlink>
            <w:r w:rsidRPr="00651B78">
              <w:rPr>
                <w:rFonts w:ascii="Times New Roman" w:hAnsi="Times New Roman" w:cs="Times New Roman"/>
                <w:sz w:val="24"/>
                <w:szCs w:val="24"/>
                <w:shd w:val="clear" w:color="auto" w:fill="FFFFFF"/>
              </w:rPr>
              <w:t> support a journal-less mode of </w:t>
            </w:r>
            <w:hyperlink r:id="rId63" w:tooltip="Ext4" w:history="1">
              <w:r w:rsidRPr="00651B78">
                <w:rPr>
                  <w:rFonts w:ascii="Times New Roman" w:hAnsi="Times New Roman" w:cs="Times New Roman"/>
                  <w:sz w:val="24"/>
                  <w:szCs w:val="24"/>
                  <w:shd w:val="clear" w:color="auto" w:fill="FFFFFF"/>
                </w:rPr>
                <w:t>ext4</w:t>
              </w:r>
            </w:hyperlink>
            <w:r w:rsidRPr="00651B78">
              <w:rPr>
                <w:rFonts w:ascii="Times New Roman" w:hAnsi="Times New Roman" w:cs="Times New Roman"/>
                <w:sz w:val="24"/>
                <w:szCs w:val="24"/>
                <w:shd w:val="clear" w:color="auto" w:fill="FFFFFF"/>
              </w:rPr>
              <w:t> which provides benefits not found with ext2.</w:t>
            </w:r>
          </w:p>
          <w:p w:rsidR="00651B78" w:rsidRPr="00651B78" w:rsidRDefault="00651B78" w:rsidP="00651B78">
            <w:pPr>
              <w:rPr>
                <w:rFonts w:ascii="Times New Roman" w:hAnsi="Times New Roman" w:cs="Times New Roman"/>
                <w:sz w:val="24"/>
                <w:szCs w:val="24"/>
                <w:shd w:val="clear" w:color="auto" w:fill="FFFFFF"/>
              </w:rPr>
            </w:pPr>
            <w:r w:rsidRPr="00651B78">
              <w:rPr>
                <w:rFonts w:ascii="Times New Roman" w:hAnsi="Times New Roman" w:cs="Times New Roman"/>
                <w:sz w:val="24"/>
                <w:szCs w:val="24"/>
                <w:shd w:val="clear" w:color="auto" w:fill="FFFFFF"/>
              </w:rPr>
              <w:t>The space in ext2 is split up into </w:t>
            </w:r>
            <w:hyperlink r:id="rId64" w:tooltip="Block (data storage)" w:history="1">
              <w:r w:rsidRPr="00651B78">
                <w:rPr>
                  <w:rFonts w:ascii="Times New Roman" w:hAnsi="Times New Roman" w:cs="Times New Roman"/>
                  <w:sz w:val="24"/>
                  <w:szCs w:val="24"/>
                  <w:shd w:val="clear" w:color="auto" w:fill="FFFFFF"/>
                </w:rPr>
                <w:t>blocks</w:t>
              </w:r>
            </w:hyperlink>
            <w:r w:rsidRPr="00651B78">
              <w:rPr>
                <w:rFonts w:ascii="Times New Roman" w:hAnsi="Times New Roman" w:cs="Times New Roman"/>
                <w:sz w:val="24"/>
                <w:szCs w:val="24"/>
                <w:shd w:val="clear" w:color="auto" w:fill="FFFFFF"/>
              </w:rPr>
              <w:t>. These blocks are grouped into block groups, analogous to </w:t>
            </w:r>
            <w:hyperlink r:id="rId65" w:tooltip="Cylinder group (page does not exist)" w:history="1">
              <w:r w:rsidRPr="00651B78">
                <w:rPr>
                  <w:rFonts w:ascii="Times New Roman" w:hAnsi="Times New Roman" w:cs="Times New Roman"/>
                  <w:sz w:val="24"/>
                  <w:szCs w:val="24"/>
                  <w:shd w:val="clear" w:color="auto" w:fill="FFFFFF"/>
                </w:rPr>
                <w:t>cylinder groups</w:t>
              </w:r>
            </w:hyperlink>
            <w:r w:rsidRPr="00651B78">
              <w:rPr>
                <w:rFonts w:ascii="Times New Roman" w:hAnsi="Times New Roman" w:cs="Times New Roman"/>
                <w:sz w:val="24"/>
                <w:szCs w:val="24"/>
                <w:shd w:val="clear" w:color="auto" w:fill="FFFFFF"/>
              </w:rPr>
              <w:t> in the Unix File System. There are typically thousands of blocks on a large file system. Data for any given file is typically contained within a single block group where possible. This is done to minimize the number of disk seeks when reading large amounts of contiguous data.</w:t>
            </w:r>
          </w:p>
          <w:p w:rsidR="00651B78" w:rsidRPr="00651B78" w:rsidRDefault="00651B78" w:rsidP="00651B78">
            <w:pPr>
              <w:rPr>
                <w:rFonts w:ascii="Times New Roman" w:hAnsi="Times New Roman" w:cs="Times New Roman"/>
                <w:sz w:val="24"/>
                <w:szCs w:val="24"/>
                <w:shd w:val="clear" w:color="auto" w:fill="FFFFFF"/>
              </w:rPr>
            </w:pPr>
            <w:r w:rsidRPr="00651B78">
              <w:rPr>
                <w:rFonts w:ascii="Times New Roman" w:hAnsi="Times New Roman" w:cs="Times New Roman"/>
                <w:sz w:val="24"/>
                <w:szCs w:val="24"/>
                <w:shd w:val="clear" w:color="auto" w:fill="FFFFFF"/>
              </w:rPr>
              <w:t xml:space="preserve">Each block group contains a copy of the superblock and block group descriptor table, and all block groups contain a block bitmap, an </w:t>
            </w:r>
            <w:proofErr w:type="spellStart"/>
            <w:r w:rsidRPr="00651B78">
              <w:rPr>
                <w:rFonts w:ascii="Times New Roman" w:hAnsi="Times New Roman" w:cs="Times New Roman"/>
                <w:sz w:val="24"/>
                <w:szCs w:val="24"/>
                <w:shd w:val="clear" w:color="auto" w:fill="FFFFFF"/>
              </w:rPr>
              <w:t>inode</w:t>
            </w:r>
            <w:proofErr w:type="spellEnd"/>
            <w:r w:rsidRPr="00651B78">
              <w:rPr>
                <w:rFonts w:ascii="Times New Roman" w:hAnsi="Times New Roman" w:cs="Times New Roman"/>
                <w:sz w:val="24"/>
                <w:szCs w:val="24"/>
                <w:shd w:val="clear" w:color="auto" w:fill="FFFFFF"/>
              </w:rPr>
              <w:t xml:space="preserve"> bitmap, an </w:t>
            </w:r>
            <w:proofErr w:type="spellStart"/>
            <w:r w:rsidRPr="00651B78">
              <w:rPr>
                <w:rFonts w:ascii="Times New Roman" w:hAnsi="Times New Roman" w:cs="Times New Roman"/>
                <w:sz w:val="24"/>
                <w:szCs w:val="24"/>
                <w:shd w:val="clear" w:color="auto" w:fill="FFFFFF"/>
              </w:rPr>
              <w:t>inode</w:t>
            </w:r>
            <w:proofErr w:type="spellEnd"/>
            <w:r w:rsidRPr="00651B78">
              <w:rPr>
                <w:rFonts w:ascii="Times New Roman" w:hAnsi="Times New Roman" w:cs="Times New Roman"/>
                <w:sz w:val="24"/>
                <w:szCs w:val="24"/>
                <w:shd w:val="clear" w:color="auto" w:fill="FFFFFF"/>
              </w:rPr>
              <w:t xml:space="preserve"> table and finally the actual data blocks.</w:t>
            </w:r>
          </w:p>
          <w:p w:rsidR="00651B78" w:rsidRPr="00651B78" w:rsidRDefault="00651B78" w:rsidP="00651B78">
            <w:pPr>
              <w:rPr>
                <w:rFonts w:ascii="Times New Roman" w:hAnsi="Times New Roman" w:cs="Times New Roman"/>
                <w:sz w:val="24"/>
                <w:szCs w:val="24"/>
                <w:shd w:val="clear" w:color="auto" w:fill="FFFFFF"/>
              </w:rPr>
            </w:pPr>
            <w:r w:rsidRPr="00651B78">
              <w:rPr>
                <w:rFonts w:ascii="Times New Roman" w:hAnsi="Times New Roman" w:cs="Times New Roman"/>
                <w:sz w:val="24"/>
                <w:szCs w:val="24"/>
                <w:shd w:val="clear" w:color="auto" w:fill="FFFFFF"/>
              </w:rPr>
              <w:t>The </w:t>
            </w:r>
            <w:hyperlink r:id="rId66" w:tooltip="Unix File System" w:history="1">
              <w:r w:rsidRPr="00651B78">
                <w:rPr>
                  <w:rFonts w:ascii="Times New Roman" w:hAnsi="Times New Roman" w:cs="Times New Roman"/>
                  <w:sz w:val="24"/>
                  <w:szCs w:val="24"/>
                  <w:shd w:val="clear" w:color="auto" w:fill="FFFFFF"/>
                </w:rPr>
                <w:t>superblock</w:t>
              </w:r>
            </w:hyperlink>
            <w:r w:rsidRPr="00651B78">
              <w:rPr>
                <w:rFonts w:ascii="Times New Roman" w:hAnsi="Times New Roman" w:cs="Times New Roman"/>
                <w:sz w:val="24"/>
                <w:szCs w:val="24"/>
                <w:shd w:val="clear" w:color="auto" w:fill="FFFFFF"/>
              </w:rPr>
              <w:t> contains important information that is crucial to the booting of the </w:t>
            </w:r>
            <w:hyperlink r:id="rId67" w:tooltip="Operating system" w:history="1">
              <w:r w:rsidRPr="00651B78">
                <w:rPr>
                  <w:rFonts w:ascii="Times New Roman" w:hAnsi="Times New Roman" w:cs="Times New Roman"/>
                  <w:sz w:val="24"/>
                  <w:szCs w:val="24"/>
                  <w:shd w:val="clear" w:color="auto" w:fill="FFFFFF"/>
                </w:rPr>
                <w:t>operating system</w:t>
              </w:r>
            </w:hyperlink>
            <w:r w:rsidRPr="00651B78">
              <w:rPr>
                <w:rFonts w:ascii="Times New Roman" w:hAnsi="Times New Roman" w:cs="Times New Roman"/>
                <w:sz w:val="24"/>
                <w:szCs w:val="24"/>
                <w:shd w:val="clear" w:color="auto" w:fill="FFFFFF"/>
              </w:rPr>
              <w:t>. Thus backup copies are made in multiple block groups in the file system. However, typically only the first copy of it, which is found at the first block of the file system, is used in the booting.</w:t>
            </w:r>
          </w:p>
          <w:p w:rsidR="00651B78" w:rsidRPr="00651B78" w:rsidRDefault="00651B78" w:rsidP="00651B78">
            <w:pPr>
              <w:rPr>
                <w:rFonts w:ascii="Times New Roman" w:hAnsi="Times New Roman" w:cs="Times New Roman"/>
                <w:sz w:val="24"/>
                <w:szCs w:val="24"/>
                <w:shd w:val="clear" w:color="auto" w:fill="FFFFFF"/>
              </w:rPr>
            </w:pPr>
            <w:r w:rsidRPr="00651B78">
              <w:rPr>
                <w:rFonts w:ascii="Times New Roman" w:hAnsi="Times New Roman" w:cs="Times New Roman"/>
                <w:sz w:val="24"/>
                <w:szCs w:val="24"/>
                <w:shd w:val="clear" w:color="auto" w:fill="FFFFFF"/>
              </w:rPr>
              <w:t xml:space="preserve">The group descriptor stores the location of the block bitmap, </w:t>
            </w:r>
            <w:proofErr w:type="spellStart"/>
            <w:r w:rsidRPr="00651B78">
              <w:rPr>
                <w:rFonts w:ascii="Times New Roman" w:hAnsi="Times New Roman" w:cs="Times New Roman"/>
                <w:sz w:val="24"/>
                <w:szCs w:val="24"/>
                <w:shd w:val="clear" w:color="auto" w:fill="FFFFFF"/>
              </w:rPr>
              <w:t>inode</w:t>
            </w:r>
            <w:proofErr w:type="spellEnd"/>
            <w:r w:rsidRPr="00651B78">
              <w:rPr>
                <w:rFonts w:ascii="Times New Roman" w:hAnsi="Times New Roman" w:cs="Times New Roman"/>
                <w:sz w:val="24"/>
                <w:szCs w:val="24"/>
                <w:shd w:val="clear" w:color="auto" w:fill="FFFFFF"/>
              </w:rPr>
              <w:t xml:space="preserve"> bitmap and the start of the </w:t>
            </w:r>
            <w:proofErr w:type="spellStart"/>
            <w:r w:rsidRPr="00651B78">
              <w:rPr>
                <w:rFonts w:ascii="Times New Roman" w:hAnsi="Times New Roman" w:cs="Times New Roman"/>
                <w:sz w:val="24"/>
                <w:szCs w:val="24"/>
                <w:shd w:val="clear" w:color="auto" w:fill="FFFFFF"/>
              </w:rPr>
              <w:t>inode</w:t>
            </w:r>
            <w:proofErr w:type="spellEnd"/>
            <w:r w:rsidRPr="00651B78">
              <w:rPr>
                <w:rFonts w:ascii="Times New Roman" w:hAnsi="Times New Roman" w:cs="Times New Roman"/>
                <w:sz w:val="24"/>
                <w:szCs w:val="24"/>
                <w:shd w:val="clear" w:color="auto" w:fill="FFFFFF"/>
              </w:rPr>
              <w:t xml:space="preserve"> table for every block group. These, in turn, are stored in a group descriptor table.</w:t>
            </w:r>
          </w:p>
          <w:p w:rsidR="00651B78" w:rsidRDefault="00027579" w:rsidP="00651B78">
            <w:pPr>
              <w:rPr>
                <w:rFonts w:ascii="Times New Roman" w:hAnsi="Times New Roman" w:cs="Times New Roman"/>
                <w:sz w:val="24"/>
                <w:szCs w:val="24"/>
                <w:shd w:val="clear" w:color="auto" w:fill="FFFFFF"/>
              </w:rPr>
            </w:pPr>
            <w:r w:rsidRPr="0025214D">
              <w:rPr>
                <w:rFonts w:ascii="Times New Roman" w:hAnsi="Times New Roman" w:cs="Times New Roman"/>
                <w:sz w:val="24"/>
                <w:szCs w:val="24"/>
                <w:shd w:val="clear" w:color="auto" w:fill="FFFFFF"/>
              </w:rPr>
              <w:t xml:space="preserve">  </w:t>
            </w:r>
            <w:r w:rsidR="00651B78">
              <w:rPr>
                <w:rFonts w:ascii="Times New Roman" w:hAnsi="Times New Roman" w:cs="Times New Roman"/>
                <w:sz w:val="24"/>
                <w:szCs w:val="24"/>
                <w:shd w:val="clear" w:color="auto" w:fill="FFFFFF"/>
              </w:rPr>
              <w:t>Ext3 file system structure</w:t>
            </w:r>
          </w:p>
          <w:p w:rsidR="00651B78" w:rsidRDefault="00651B78" w:rsidP="00651B78">
            <w:pPr>
              <w:rPr>
                <w:rFonts w:ascii="Times New Roman" w:hAnsi="Times New Roman" w:cs="Times New Roman"/>
                <w:sz w:val="24"/>
                <w:szCs w:val="24"/>
                <w:shd w:val="clear" w:color="auto" w:fill="FFFFFF"/>
              </w:rPr>
            </w:pPr>
          </w:p>
          <w:p w:rsidR="0025214D" w:rsidRPr="00651B78" w:rsidRDefault="00651B78" w:rsidP="00651B78">
            <w:pPr>
              <w:rPr>
                <w:rFonts w:ascii="Times New Roman" w:hAnsi="Times New Roman" w:cs="Times New Roman"/>
                <w:sz w:val="24"/>
                <w:szCs w:val="24"/>
                <w:shd w:val="clear" w:color="auto" w:fill="FFFFFF"/>
              </w:rPr>
            </w:pPr>
            <w:proofErr w:type="gramStart"/>
            <w:r w:rsidRPr="00651B78">
              <w:rPr>
                <w:rFonts w:ascii="Times New Roman" w:hAnsi="Times New Roman" w:cs="Times New Roman"/>
                <w:sz w:val="24"/>
                <w:szCs w:val="24"/>
                <w:shd w:val="clear" w:color="auto" w:fill="FFFFFF"/>
              </w:rPr>
              <w:t>ext3</w:t>
            </w:r>
            <w:proofErr w:type="gramEnd"/>
            <w:r w:rsidRPr="00651B78">
              <w:rPr>
                <w:rFonts w:ascii="Times New Roman" w:hAnsi="Times New Roman" w:cs="Times New Roman"/>
                <w:sz w:val="24"/>
                <w:szCs w:val="24"/>
                <w:shd w:val="clear" w:color="auto" w:fill="FFFFFF"/>
              </w:rPr>
              <w:t>, or</w:t>
            </w:r>
            <w:r w:rsidRPr="00651B78">
              <w:t> </w:t>
            </w:r>
            <w:r w:rsidRPr="00651B78">
              <w:rPr>
                <w:rFonts w:ascii="Times New Roman" w:hAnsi="Times New Roman" w:cs="Times New Roman"/>
                <w:sz w:val="24"/>
                <w:szCs w:val="24"/>
                <w:shd w:val="clear" w:color="auto" w:fill="FFFFFF"/>
              </w:rPr>
              <w:t xml:space="preserve">third extended </w:t>
            </w:r>
            <w:proofErr w:type="spellStart"/>
            <w:r w:rsidRPr="00651B78">
              <w:rPr>
                <w:rFonts w:ascii="Times New Roman" w:hAnsi="Times New Roman" w:cs="Times New Roman"/>
                <w:sz w:val="24"/>
                <w:szCs w:val="24"/>
                <w:shd w:val="clear" w:color="auto" w:fill="FFFFFF"/>
              </w:rPr>
              <w:t>filesystem</w:t>
            </w:r>
            <w:proofErr w:type="spellEnd"/>
            <w:r w:rsidRPr="00651B78">
              <w:rPr>
                <w:rFonts w:ascii="Times New Roman" w:hAnsi="Times New Roman" w:cs="Times New Roman"/>
                <w:sz w:val="24"/>
                <w:szCs w:val="24"/>
                <w:shd w:val="clear" w:color="auto" w:fill="FFFFFF"/>
              </w:rPr>
              <w:t>, is a</w:t>
            </w:r>
            <w:r w:rsidRPr="00651B78">
              <w:t> </w:t>
            </w:r>
            <w:proofErr w:type="spellStart"/>
            <w:r w:rsidR="001A343E" w:rsidRPr="00651B78">
              <w:rPr>
                <w:rFonts w:ascii="Times New Roman" w:hAnsi="Times New Roman" w:cs="Times New Roman"/>
                <w:sz w:val="24"/>
                <w:szCs w:val="24"/>
                <w:shd w:val="clear" w:color="auto" w:fill="FFFFFF"/>
              </w:rPr>
              <w:fldChar w:fldCharType="begin"/>
            </w:r>
            <w:r w:rsidRPr="00651B78">
              <w:rPr>
                <w:rFonts w:ascii="Times New Roman" w:hAnsi="Times New Roman" w:cs="Times New Roman"/>
                <w:sz w:val="24"/>
                <w:szCs w:val="24"/>
                <w:shd w:val="clear" w:color="auto" w:fill="FFFFFF"/>
              </w:rPr>
              <w:instrText xml:space="preserve"> HYPERLINK "https://en.wikipedia.org/wiki/Journaling_file_system" \o "Journaling file system" </w:instrText>
            </w:r>
            <w:r w:rsidR="001A343E" w:rsidRPr="00651B78">
              <w:rPr>
                <w:rFonts w:ascii="Times New Roman" w:hAnsi="Times New Roman" w:cs="Times New Roman"/>
                <w:sz w:val="24"/>
                <w:szCs w:val="24"/>
                <w:shd w:val="clear" w:color="auto" w:fill="FFFFFF"/>
              </w:rPr>
              <w:fldChar w:fldCharType="separate"/>
            </w:r>
            <w:r w:rsidRPr="00651B78">
              <w:t>journaled</w:t>
            </w:r>
            <w:proofErr w:type="spellEnd"/>
            <w:r w:rsidRPr="00651B78">
              <w:t xml:space="preserve"> file system</w:t>
            </w:r>
            <w:r w:rsidR="001A343E" w:rsidRPr="00651B78">
              <w:rPr>
                <w:rFonts w:ascii="Times New Roman" w:hAnsi="Times New Roman" w:cs="Times New Roman"/>
                <w:sz w:val="24"/>
                <w:szCs w:val="24"/>
                <w:shd w:val="clear" w:color="auto" w:fill="FFFFFF"/>
              </w:rPr>
              <w:fldChar w:fldCharType="end"/>
            </w:r>
            <w:r w:rsidRPr="00651B78">
              <w:t> </w:t>
            </w:r>
            <w:r w:rsidRPr="00651B78">
              <w:rPr>
                <w:rFonts w:ascii="Times New Roman" w:hAnsi="Times New Roman" w:cs="Times New Roman"/>
                <w:sz w:val="24"/>
                <w:szCs w:val="24"/>
                <w:shd w:val="clear" w:color="auto" w:fill="FFFFFF"/>
              </w:rPr>
              <w:t>that is commonly used by the</w:t>
            </w:r>
            <w:r w:rsidRPr="00651B78">
              <w:t> </w:t>
            </w:r>
            <w:hyperlink r:id="rId68" w:tooltip="Linux kernel" w:history="1">
              <w:r w:rsidRPr="00651B78">
                <w:t>Linux kernel</w:t>
              </w:r>
            </w:hyperlink>
            <w:r w:rsidRPr="00651B78">
              <w:rPr>
                <w:rFonts w:ascii="Times New Roman" w:hAnsi="Times New Roman" w:cs="Times New Roman"/>
                <w:sz w:val="24"/>
                <w:szCs w:val="24"/>
                <w:shd w:val="clear" w:color="auto" w:fill="FFFFFF"/>
              </w:rPr>
              <w:t>. It is the default</w:t>
            </w:r>
            <w:r w:rsidRPr="00651B78">
              <w:t> </w:t>
            </w:r>
            <w:hyperlink r:id="rId69" w:tooltip="File system" w:history="1">
              <w:r w:rsidRPr="00651B78">
                <w:t xml:space="preserve">file </w:t>
              </w:r>
              <w:proofErr w:type="spellStart"/>
              <w:r w:rsidRPr="00651B78">
                <w:t>system</w:t>
              </w:r>
            </w:hyperlink>
            <w:r w:rsidRPr="00651B78">
              <w:rPr>
                <w:rFonts w:ascii="Times New Roman" w:hAnsi="Times New Roman" w:cs="Times New Roman"/>
                <w:sz w:val="24"/>
                <w:szCs w:val="24"/>
                <w:shd w:val="clear" w:color="auto" w:fill="FFFFFF"/>
              </w:rPr>
              <w:t>for</w:t>
            </w:r>
            <w:proofErr w:type="spellEnd"/>
            <w:r w:rsidRPr="00651B78">
              <w:rPr>
                <w:rFonts w:ascii="Times New Roman" w:hAnsi="Times New Roman" w:cs="Times New Roman"/>
                <w:sz w:val="24"/>
                <w:szCs w:val="24"/>
                <w:shd w:val="clear" w:color="auto" w:fill="FFFFFF"/>
              </w:rPr>
              <w:t xml:space="preserve"> many popular</w:t>
            </w:r>
            <w:r w:rsidRPr="00651B78">
              <w:t> </w:t>
            </w:r>
            <w:hyperlink r:id="rId70" w:tooltip="Linux distributions" w:history="1">
              <w:r w:rsidRPr="00651B78">
                <w:t>Linux distributions</w:t>
              </w:r>
            </w:hyperlink>
            <w:r w:rsidRPr="00651B78">
              <w:rPr>
                <w:rFonts w:ascii="Times New Roman" w:hAnsi="Times New Roman" w:cs="Times New Roman"/>
                <w:sz w:val="24"/>
                <w:szCs w:val="24"/>
                <w:shd w:val="clear" w:color="auto" w:fill="FFFFFF"/>
              </w:rPr>
              <w:t>.</w:t>
            </w:r>
            <w:r w:rsidRPr="00651B78">
              <w:t> </w:t>
            </w:r>
            <w:hyperlink r:id="rId71" w:tooltip="Stephen Tweedie" w:history="1">
              <w:r w:rsidRPr="00651B78">
                <w:t xml:space="preserve">Stephen </w:t>
              </w:r>
              <w:proofErr w:type="spellStart"/>
              <w:r w:rsidRPr="00651B78">
                <w:t>Tweedie</w:t>
              </w:r>
              <w:proofErr w:type="spellEnd"/>
            </w:hyperlink>
            <w:r w:rsidRPr="00651B78">
              <w:t> </w:t>
            </w:r>
            <w:r w:rsidRPr="00651B78">
              <w:rPr>
                <w:rFonts w:ascii="Times New Roman" w:hAnsi="Times New Roman" w:cs="Times New Roman"/>
                <w:sz w:val="24"/>
                <w:szCs w:val="24"/>
                <w:shd w:val="clear" w:color="auto" w:fill="FFFFFF"/>
              </w:rPr>
              <w:t>first revealed that he was working on extending</w:t>
            </w:r>
            <w:r w:rsidRPr="00651B78">
              <w:t> </w:t>
            </w:r>
            <w:hyperlink r:id="rId72" w:tooltip="Ext2" w:history="1">
              <w:r w:rsidRPr="00651B78">
                <w:t>ext2</w:t>
              </w:r>
            </w:hyperlink>
            <w:r w:rsidRPr="00651B78">
              <w:t> </w:t>
            </w:r>
            <w:r w:rsidRPr="00651B78">
              <w:rPr>
                <w:rFonts w:ascii="Times New Roman" w:hAnsi="Times New Roman" w:cs="Times New Roman"/>
                <w:sz w:val="24"/>
                <w:szCs w:val="24"/>
                <w:shd w:val="clear" w:color="auto" w:fill="FFFFFF"/>
              </w:rPr>
              <w:t>in</w:t>
            </w:r>
            <w:r w:rsidRPr="00651B78">
              <w:t> </w:t>
            </w:r>
            <w:r w:rsidRPr="00651B78">
              <w:rPr>
                <w:rFonts w:ascii="Times New Roman" w:hAnsi="Times New Roman" w:cs="Times New Roman"/>
                <w:sz w:val="24"/>
                <w:szCs w:val="24"/>
                <w:shd w:val="clear" w:color="auto" w:fill="FFFFFF"/>
              </w:rPr>
              <w:t xml:space="preserve">Journaling the Linux ext2fs </w:t>
            </w:r>
            <w:proofErr w:type="spellStart"/>
            <w:r w:rsidRPr="00651B78">
              <w:rPr>
                <w:rFonts w:ascii="Times New Roman" w:hAnsi="Times New Roman" w:cs="Times New Roman"/>
                <w:sz w:val="24"/>
                <w:szCs w:val="24"/>
                <w:shd w:val="clear" w:color="auto" w:fill="FFFFFF"/>
              </w:rPr>
              <w:t>Filesystem</w:t>
            </w:r>
            <w:proofErr w:type="spellEnd"/>
            <w:r w:rsidRPr="00651B78">
              <w:t> </w:t>
            </w:r>
            <w:r w:rsidRPr="00651B78">
              <w:rPr>
                <w:rFonts w:ascii="Times New Roman" w:hAnsi="Times New Roman" w:cs="Times New Roman"/>
                <w:sz w:val="24"/>
                <w:szCs w:val="24"/>
                <w:shd w:val="clear" w:color="auto" w:fill="FFFFFF"/>
              </w:rPr>
              <w:t xml:space="preserve">in a 1998 paper, and later in a February 1999 kernel mailing list posting. The </w:t>
            </w:r>
            <w:proofErr w:type="spellStart"/>
            <w:r w:rsidRPr="00651B78">
              <w:rPr>
                <w:rFonts w:ascii="Times New Roman" w:hAnsi="Times New Roman" w:cs="Times New Roman"/>
                <w:sz w:val="24"/>
                <w:szCs w:val="24"/>
                <w:shd w:val="clear" w:color="auto" w:fill="FFFFFF"/>
              </w:rPr>
              <w:t>filesystem</w:t>
            </w:r>
            <w:proofErr w:type="spellEnd"/>
            <w:r w:rsidRPr="00651B78">
              <w:rPr>
                <w:rFonts w:ascii="Times New Roman" w:hAnsi="Times New Roman" w:cs="Times New Roman"/>
                <w:sz w:val="24"/>
                <w:szCs w:val="24"/>
                <w:shd w:val="clear" w:color="auto" w:fill="FFFFFF"/>
              </w:rPr>
              <w:t xml:space="preserve"> was merged with the mainline</w:t>
            </w:r>
            <w:r w:rsidRPr="00651B78">
              <w:t> </w:t>
            </w:r>
            <w:hyperlink r:id="rId73" w:tooltip="Linux kernel" w:history="1">
              <w:r w:rsidRPr="00651B78">
                <w:t>Linux kernel</w:t>
              </w:r>
            </w:hyperlink>
            <w:r w:rsidRPr="00651B78">
              <w:t> </w:t>
            </w:r>
            <w:r w:rsidRPr="00651B78">
              <w:rPr>
                <w:rFonts w:ascii="Times New Roman" w:hAnsi="Times New Roman" w:cs="Times New Roman"/>
                <w:sz w:val="24"/>
                <w:szCs w:val="24"/>
                <w:shd w:val="clear" w:color="auto" w:fill="FFFFFF"/>
              </w:rPr>
              <w:t>in November 2001 from 2.4.15 onward</w:t>
            </w:r>
            <w:r w:rsidRPr="00651B78">
              <w:t> </w:t>
            </w:r>
            <w:r w:rsidRPr="00651B78">
              <w:rPr>
                <w:rFonts w:ascii="Times New Roman" w:hAnsi="Times New Roman" w:cs="Times New Roman"/>
                <w:sz w:val="24"/>
                <w:szCs w:val="24"/>
                <w:shd w:val="clear" w:color="auto" w:fill="FFFFFF"/>
              </w:rPr>
              <w:t>Its main advantage over ext2 is</w:t>
            </w:r>
            <w:r w:rsidRPr="00651B78">
              <w:t> </w:t>
            </w:r>
            <w:hyperlink r:id="rId74" w:tooltip="Journaling file system" w:history="1">
              <w:r w:rsidRPr="00651B78">
                <w:t>journaling</w:t>
              </w:r>
            </w:hyperlink>
            <w:r w:rsidRPr="00651B78">
              <w:rPr>
                <w:rFonts w:ascii="Times New Roman" w:hAnsi="Times New Roman" w:cs="Times New Roman"/>
                <w:sz w:val="24"/>
                <w:szCs w:val="24"/>
                <w:shd w:val="clear" w:color="auto" w:fill="FFFFFF"/>
              </w:rPr>
              <w:t>, which improves reliability and eliminates the need to check the file system after an unclean shutdown. Its successor is</w:t>
            </w:r>
            <w:r w:rsidRPr="00651B78">
              <w:t> </w:t>
            </w:r>
            <w:hyperlink r:id="rId75" w:tooltip="Ext4" w:history="1">
              <w:r w:rsidRPr="00651B78">
                <w:t>ext4</w:t>
              </w:r>
            </w:hyperlink>
            <w:r w:rsidRPr="00651B78">
              <w:rPr>
                <w:rFonts w:ascii="Times New Roman" w:hAnsi="Times New Roman" w:cs="Times New Roman"/>
                <w:sz w:val="24"/>
                <w:szCs w:val="24"/>
                <w:shd w:val="clear" w:color="auto" w:fill="FFFFFF"/>
              </w:rPr>
              <w:t>.</w:t>
            </w:r>
            <w:r w:rsidR="00027579" w:rsidRPr="00651B78">
              <w:rPr>
                <w:rFonts w:ascii="Times New Roman" w:hAnsi="Times New Roman" w:cs="Times New Roman"/>
                <w:sz w:val="24"/>
                <w:szCs w:val="24"/>
                <w:shd w:val="clear" w:color="auto" w:fill="FFFFFF"/>
              </w:rPr>
              <w:t xml:space="preserve">          </w:t>
            </w:r>
          </w:p>
          <w:p w:rsidR="00651B78" w:rsidRPr="00651B78" w:rsidRDefault="00651B78" w:rsidP="00651B78">
            <w:pPr>
              <w:rPr>
                <w:rFonts w:ascii="Times New Roman" w:hAnsi="Times New Roman" w:cs="Times New Roman"/>
                <w:sz w:val="24"/>
                <w:szCs w:val="24"/>
                <w:shd w:val="clear" w:color="auto" w:fill="FFFFFF"/>
              </w:rPr>
            </w:pPr>
            <w:r w:rsidRPr="00651B78">
              <w:rPr>
                <w:rFonts w:ascii="Times New Roman" w:hAnsi="Times New Roman" w:cs="Times New Roman"/>
                <w:sz w:val="24"/>
                <w:szCs w:val="24"/>
                <w:shd w:val="clear" w:color="auto" w:fill="FFFFFF"/>
              </w:rPr>
              <w:t xml:space="preserve">The performance (speed) of ext3 is less attractive than </w:t>
            </w:r>
            <w:proofErr w:type="gramStart"/>
            <w:r w:rsidRPr="00651B78">
              <w:rPr>
                <w:rFonts w:ascii="Times New Roman" w:hAnsi="Times New Roman" w:cs="Times New Roman"/>
                <w:sz w:val="24"/>
                <w:szCs w:val="24"/>
                <w:shd w:val="clear" w:color="auto" w:fill="FFFFFF"/>
              </w:rPr>
              <w:t>competing</w:t>
            </w:r>
            <w:proofErr w:type="gramEnd"/>
            <w:r w:rsidRPr="00651B78">
              <w:rPr>
                <w:rFonts w:ascii="Times New Roman" w:hAnsi="Times New Roman" w:cs="Times New Roman"/>
                <w:sz w:val="24"/>
                <w:szCs w:val="24"/>
                <w:shd w:val="clear" w:color="auto" w:fill="FFFFFF"/>
              </w:rPr>
              <w:t xml:space="preserve"> Linux </w:t>
            </w:r>
            <w:proofErr w:type="spellStart"/>
            <w:r w:rsidRPr="00651B78">
              <w:rPr>
                <w:rFonts w:ascii="Times New Roman" w:hAnsi="Times New Roman" w:cs="Times New Roman"/>
                <w:sz w:val="24"/>
                <w:szCs w:val="24"/>
                <w:shd w:val="clear" w:color="auto" w:fill="FFFFFF"/>
              </w:rPr>
              <w:t>filesystems</w:t>
            </w:r>
            <w:proofErr w:type="spellEnd"/>
            <w:r w:rsidRPr="00651B78">
              <w:rPr>
                <w:rFonts w:ascii="Times New Roman" w:hAnsi="Times New Roman" w:cs="Times New Roman"/>
                <w:sz w:val="24"/>
                <w:szCs w:val="24"/>
                <w:shd w:val="clear" w:color="auto" w:fill="FFFFFF"/>
              </w:rPr>
              <w:t>, such as ext4,</w:t>
            </w:r>
            <w:r w:rsidRPr="00651B78">
              <w:rPr>
                <w:shd w:val="clear" w:color="auto" w:fill="FFFFFF"/>
              </w:rPr>
              <w:t> </w:t>
            </w:r>
            <w:hyperlink r:id="rId76" w:tooltip="JFS (file system)" w:history="1">
              <w:r w:rsidRPr="00651B78">
                <w:rPr>
                  <w:shd w:val="clear" w:color="auto" w:fill="FFFFFF"/>
                </w:rPr>
                <w:t>JFS</w:t>
              </w:r>
            </w:hyperlink>
            <w:r w:rsidRPr="00651B78">
              <w:rPr>
                <w:rFonts w:ascii="Times New Roman" w:hAnsi="Times New Roman" w:cs="Times New Roman"/>
                <w:sz w:val="24"/>
                <w:szCs w:val="24"/>
                <w:shd w:val="clear" w:color="auto" w:fill="FFFFFF"/>
              </w:rPr>
              <w:t>,</w:t>
            </w:r>
            <w:r w:rsidRPr="00651B78">
              <w:rPr>
                <w:shd w:val="clear" w:color="auto" w:fill="FFFFFF"/>
              </w:rPr>
              <w:t> </w:t>
            </w:r>
            <w:proofErr w:type="spellStart"/>
            <w:r w:rsidR="001A343E" w:rsidRPr="00651B78">
              <w:rPr>
                <w:rFonts w:ascii="Times New Roman" w:hAnsi="Times New Roman" w:cs="Times New Roman"/>
                <w:sz w:val="24"/>
                <w:szCs w:val="24"/>
                <w:shd w:val="clear" w:color="auto" w:fill="FFFFFF"/>
              </w:rPr>
              <w:fldChar w:fldCharType="begin"/>
            </w:r>
            <w:r w:rsidRPr="00651B78">
              <w:rPr>
                <w:rFonts w:ascii="Times New Roman" w:hAnsi="Times New Roman" w:cs="Times New Roman"/>
                <w:sz w:val="24"/>
                <w:szCs w:val="24"/>
                <w:shd w:val="clear" w:color="auto" w:fill="FFFFFF"/>
              </w:rPr>
              <w:instrText xml:space="preserve"> HYPERLINK "https://en.wikipedia.org/wiki/ReiserFS" \o "ReiserFS" </w:instrText>
            </w:r>
            <w:r w:rsidR="001A343E" w:rsidRPr="00651B78">
              <w:rPr>
                <w:rFonts w:ascii="Times New Roman" w:hAnsi="Times New Roman" w:cs="Times New Roman"/>
                <w:sz w:val="24"/>
                <w:szCs w:val="24"/>
                <w:shd w:val="clear" w:color="auto" w:fill="FFFFFF"/>
              </w:rPr>
              <w:fldChar w:fldCharType="separate"/>
            </w:r>
            <w:r w:rsidRPr="00651B78">
              <w:rPr>
                <w:shd w:val="clear" w:color="auto" w:fill="FFFFFF"/>
              </w:rPr>
              <w:t>ReiserFS</w:t>
            </w:r>
            <w:proofErr w:type="spellEnd"/>
            <w:r w:rsidR="001A343E" w:rsidRPr="00651B78">
              <w:rPr>
                <w:rFonts w:ascii="Times New Roman" w:hAnsi="Times New Roman" w:cs="Times New Roman"/>
                <w:sz w:val="24"/>
                <w:szCs w:val="24"/>
                <w:shd w:val="clear" w:color="auto" w:fill="FFFFFF"/>
              </w:rPr>
              <w:fldChar w:fldCharType="end"/>
            </w:r>
            <w:r w:rsidRPr="00651B78">
              <w:rPr>
                <w:shd w:val="clear" w:color="auto" w:fill="FFFFFF"/>
              </w:rPr>
              <w:t> </w:t>
            </w:r>
            <w:r w:rsidRPr="00651B78">
              <w:rPr>
                <w:rFonts w:ascii="Times New Roman" w:hAnsi="Times New Roman" w:cs="Times New Roman"/>
                <w:sz w:val="24"/>
                <w:szCs w:val="24"/>
                <w:shd w:val="clear" w:color="auto" w:fill="FFFFFF"/>
              </w:rPr>
              <w:t>and</w:t>
            </w:r>
            <w:r w:rsidRPr="00651B78">
              <w:rPr>
                <w:shd w:val="clear" w:color="auto" w:fill="FFFFFF"/>
              </w:rPr>
              <w:t> </w:t>
            </w:r>
            <w:hyperlink r:id="rId77" w:tooltip="XFS" w:history="1">
              <w:r w:rsidRPr="00651B78">
                <w:rPr>
                  <w:shd w:val="clear" w:color="auto" w:fill="FFFFFF"/>
                </w:rPr>
                <w:t>XFS</w:t>
              </w:r>
            </w:hyperlink>
            <w:r w:rsidRPr="00651B78">
              <w:rPr>
                <w:rFonts w:ascii="Times New Roman" w:hAnsi="Times New Roman" w:cs="Times New Roman"/>
                <w:sz w:val="24"/>
                <w:szCs w:val="24"/>
                <w:shd w:val="clear" w:color="auto" w:fill="FFFFFF"/>
              </w:rPr>
              <w:t>. But ext3 has a significant advantage in that it allows in-place upgrades from ext2 without having to</w:t>
            </w:r>
            <w:r w:rsidRPr="00651B78">
              <w:rPr>
                <w:shd w:val="clear" w:color="auto" w:fill="FFFFFF"/>
              </w:rPr>
              <w:t> </w:t>
            </w:r>
            <w:hyperlink r:id="rId78" w:tooltip="Backup" w:history="1">
              <w:r w:rsidRPr="00651B78">
                <w:rPr>
                  <w:shd w:val="clear" w:color="auto" w:fill="FFFFFF"/>
                </w:rPr>
                <w:t>back up</w:t>
              </w:r>
            </w:hyperlink>
            <w:r w:rsidRPr="00651B78">
              <w:rPr>
                <w:shd w:val="clear" w:color="auto" w:fill="FFFFFF"/>
              </w:rPr>
              <w:t> </w:t>
            </w:r>
            <w:r w:rsidRPr="00651B78">
              <w:rPr>
                <w:rFonts w:ascii="Times New Roman" w:hAnsi="Times New Roman" w:cs="Times New Roman"/>
                <w:sz w:val="24"/>
                <w:szCs w:val="24"/>
                <w:shd w:val="clear" w:color="auto" w:fill="FFFFFF"/>
              </w:rPr>
              <w:t xml:space="preserve">and restore data. Benchmarks suggest that ext3 also uses less CPU power than </w:t>
            </w:r>
            <w:proofErr w:type="spellStart"/>
            <w:r w:rsidRPr="00651B78">
              <w:rPr>
                <w:rFonts w:ascii="Times New Roman" w:hAnsi="Times New Roman" w:cs="Times New Roman"/>
                <w:sz w:val="24"/>
                <w:szCs w:val="24"/>
                <w:shd w:val="clear" w:color="auto" w:fill="FFFFFF"/>
              </w:rPr>
              <w:t>ReiserFS</w:t>
            </w:r>
            <w:proofErr w:type="spellEnd"/>
            <w:r w:rsidRPr="00651B78">
              <w:rPr>
                <w:rFonts w:ascii="Times New Roman" w:hAnsi="Times New Roman" w:cs="Times New Roman"/>
                <w:sz w:val="24"/>
                <w:szCs w:val="24"/>
                <w:shd w:val="clear" w:color="auto" w:fill="FFFFFF"/>
              </w:rPr>
              <w:t xml:space="preserve"> and </w:t>
            </w:r>
            <w:proofErr w:type="spellStart"/>
            <w:r w:rsidRPr="00651B78">
              <w:rPr>
                <w:rFonts w:ascii="Times New Roman" w:hAnsi="Times New Roman" w:cs="Times New Roman"/>
                <w:sz w:val="24"/>
                <w:szCs w:val="24"/>
                <w:shd w:val="clear" w:color="auto" w:fill="FFFFFF"/>
              </w:rPr>
              <w:t>XFS.It</w:t>
            </w:r>
            <w:proofErr w:type="spellEnd"/>
            <w:r w:rsidRPr="00651B78">
              <w:rPr>
                <w:rFonts w:ascii="Times New Roman" w:hAnsi="Times New Roman" w:cs="Times New Roman"/>
                <w:sz w:val="24"/>
                <w:szCs w:val="24"/>
                <w:shd w:val="clear" w:color="auto" w:fill="FFFFFF"/>
              </w:rPr>
              <w:t xml:space="preserve"> is also considered safer than the other Linux file systems, due to its relative simplicity and wider testing base.</w:t>
            </w:r>
          </w:p>
          <w:p w:rsidR="00651B78" w:rsidRPr="00651B78" w:rsidRDefault="00651B78" w:rsidP="00651B78">
            <w:pPr>
              <w:rPr>
                <w:rFonts w:ascii="Times New Roman" w:hAnsi="Times New Roman" w:cs="Times New Roman"/>
                <w:sz w:val="24"/>
                <w:szCs w:val="24"/>
                <w:shd w:val="clear" w:color="auto" w:fill="FFFFFF"/>
              </w:rPr>
            </w:pPr>
            <w:r w:rsidRPr="00651B78">
              <w:rPr>
                <w:rFonts w:ascii="Times New Roman" w:hAnsi="Times New Roman" w:cs="Times New Roman"/>
                <w:sz w:val="24"/>
                <w:szCs w:val="24"/>
                <w:shd w:val="clear" w:color="auto" w:fill="FFFFFF"/>
              </w:rPr>
              <w:t>ext3 adds the following features to ext2:</w:t>
            </w:r>
          </w:p>
          <w:p w:rsidR="00651B78" w:rsidRPr="00651B78" w:rsidRDefault="00651B78" w:rsidP="00651B78">
            <w:pPr>
              <w:rPr>
                <w:rFonts w:ascii="Times New Roman" w:hAnsi="Times New Roman" w:cs="Times New Roman"/>
                <w:sz w:val="24"/>
                <w:szCs w:val="24"/>
                <w:shd w:val="clear" w:color="auto" w:fill="FFFFFF"/>
              </w:rPr>
            </w:pPr>
            <w:r w:rsidRPr="00651B78">
              <w:rPr>
                <w:rFonts w:ascii="Times New Roman" w:hAnsi="Times New Roman" w:cs="Times New Roman"/>
                <w:sz w:val="24"/>
                <w:szCs w:val="24"/>
                <w:shd w:val="clear" w:color="auto" w:fill="FFFFFF"/>
              </w:rPr>
              <w:t>A</w:t>
            </w:r>
            <w:r w:rsidRPr="00651B78">
              <w:rPr>
                <w:shd w:val="clear" w:color="auto" w:fill="FFFFFF"/>
              </w:rPr>
              <w:t> </w:t>
            </w:r>
            <w:hyperlink r:id="rId79" w:tooltip="Journaling file system" w:history="1">
              <w:r w:rsidRPr="00651B78">
                <w:rPr>
                  <w:shd w:val="clear" w:color="auto" w:fill="FFFFFF"/>
                </w:rPr>
                <w:t>journal</w:t>
              </w:r>
            </w:hyperlink>
            <w:r w:rsidRPr="00651B78">
              <w:rPr>
                <w:rFonts w:ascii="Times New Roman" w:hAnsi="Times New Roman" w:cs="Times New Roman"/>
                <w:sz w:val="24"/>
                <w:szCs w:val="24"/>
                <w:shd w:val="clear" w:color="auto" w:fill="FFFFFF"/>
              </w:rPr>
              <w:t>.</w:t>
            </w:r>
          </w:p>
          <w:p w:rsidR="00651B78" w:rsidRPr="00651B78" w:rsidRDefault="00651B78" w:rsidP="00651B78">
            <w:pPr>
              <w:rPr>
                <w:rFonts w:ascii="Times New Roman" w:hAnsi="Times New Roman" w:cs="Times New Roman"/>
                <w:sz w:val="24"/>
                <w:szCs w:val="24"/>
                <w:shd w:val="clear" w:color="auto" w:fill="FFFFFF"/>
              </w:rPr>
            </w:pPr>
            <w:r w:rsidRPr="00651B78">
              <w:rPr>
                <w:rFonts w:ascii="Times New Roman" w:hAnsi="Times New Roman" w:cs="Times New Roman"/>
                <w:sz w:val="24"/>
                <w:szCs w:val="24"/>
                <w:shd w:val="clear" w:color="auto" w:fill="FFFFFF"/>
              </w:rPr>
              <w:t>Online file system growth.</w:t>
            </w:r>
          </w:p>
          <w:p w:rsidR="00651B78" w:rsidRPr="00651B78" w:rsidRDefault="001A343E" w:rsidP="00651B78">
            <w:pPr>
              <w:rPr>
                <w:rFonts w:ascii="Times New Roman" w:hAnsi="Times New Roman" w:cs="Times New Roman"/>
                <w:sz w:val="24"/>
                <w:szCs w:val="24"/>
                <w:shd w:val="clear" w:color="auto" w:fill="FFFFFF"/>
              </w:rPr>
            </w:pPr>
            <w:hyperlink r:id="rId80" w:tooltip="HTree" w:history="1">
              <w:proofErr w:type="spellStart"/>
              <w:r w:rsidR="00651B78" w:rsidRPr="00651B78">
                <w:rPr>
                  <w:shd w:val="clear" w:color="auto" w:fill="FFFFFF"/>
                </w:rPr>
                <w:t>HTree</w:t>
              </w:r>
              <w:proofErr w:type="spellEnd"/>
            </w:hyperlink>
            <w:r w:rsidR="00651B78" w:rsidRPr="00651B78">
              <w:rPr>
                <w:shd w:val="clear" w:color="auto" w:fill="FFFFFF"/>
              </w:rPr>
              <w:t> </w:t>
            </w:r>
            <w:r w:rsidR="00651B78" w:rsidRPr="00651B78">
              <w:rPr>
                <w:rFonts w:ascii="Times New Roman" w:hAnsi="Times New Roman" w:cs="Times New Roman"/>
                <w:sz w:val="24"/>
                <w:szCs w:val="24"/>
                <w:shd w:val="clear" w:color="auto" w:fill="FFFFFF"/>
              </w:rPr>
              <w:t>indexing for larger directories.</w:t>
            </w:r>
          </w:p>
          <w:p w:rsidR="00027579" w:rsidRPr="0025214D" w:rsidRDefault="00027579" w:rsidP="00651B78">
            <w:pPr>
              <w:rPr>
                <w:rFonts w:ascii="Times New Roman" w:hAnsi="Times New Roman" w:cs="Times New Roman"/>
                <w:sz w:val="24"/>
                <w:szCs w:val="24"/>
                <w:shd w:val="clear" w:color="auto" w:fill="FFFFFF"/>
              </w:rPr>
            </w:pPr>
          </w:p>
        </w:tc>
        <w:tc>
          <w:tcPr>
            <w:tcW w:w="1707" w:type="dxa"/>
          </w:tcPr>
          <w:p w:rsidR="00514C80" w:rsidRDefault="00027579">
            <w:r>
              <w:lastRenderedPageBreak/>
              <w:t>1M for definition,1M for its position.2M for it’s</w:t>
            </w:r>
          </w:p>
          <w:p w:rsidR="00027579" w:rsidRDefault="00027579">
            <w:r>
              <w:t>Any two types.</w:t>
            </w:r>
          </w:p>
        </w:tc>
      </w:tr>
      <w:tr w:rsidR="00514C80" w:rsidTr="00D55953">
        <w:tc>
          <w:tcPr>
            <w:tcW w:w="645" w:type="dxa"/>
          </w:tcPr>
          <w:p w:rsidR="00514C80" w:rsidRDefault="003D0A81">
            <w:r>
              <w:lastRenderedPageBreak/>
              <w:t>c)</w:t>
            </w:r>
          </w:p>
        </w:tc>
        <w:tc>
          <w:tcPr>
            <w:tcW w:w="7716" w:type="dxa"/>
          </w:tcPr>
          <w:p w:rsidR="00514C80" w:rsidRPr="00651B78" w:rsidRDefault="00651B7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What is background process? Give any two background processes of Linux operating </w:t>
            </w:r>
            <w:proofErr w:type="spellStart"/>
            <w:r>
              <w:rPr>
                <w:rFonts w:ascii="Times New Roman" w:hAnsi="Times New Roman" w:cs="Times New Roman"/>
                <w:sz w:val="24"/>
                <w:szCs w:val="24"/>
                <w:shd w:val="clear" w:color="auto" w:fill="FFFFFF"/>
              </w:rPr>
              <w:t>system.State</w:t>
            </w:r>
            <w:proofErr w:type="spellEnd"/>
            <w:r>
              <w:rPr>
                <w:rFonts w:ascii="Times New Roman" w:hAnsi="Times New Roman" w:cs="Times New Roman"/>
                <w:sz w:val="24"/>
                <w:szCs w:val="24"/>
                <w:shd w:val="clear" w:color="auto" w:fill="FFFFFF"/>
              </w:rPr>
              <w:t xml:space="preserve"> the features of GRUB and LILO. </w:t>
            </w:r>
          </w:p>
        </w:tc>
        <w:tc>
          <w:tcPr>
            <w:tcW w:w="1707" w:type="dxa"/>
          </w:tcPr>
          <w:p w:rsidR="00514C80" w:rsidRDefault="00F87E20">
            <w:r>
              <w:t xml:space="preserve">2M for first sub </w:t>
            </w:r>
            <w:proofErr w:type="spellStart"/>
            <w:r>
              <w:t>que</w:t>
            </w:r>
            <w:proofErr w:type="spellEnd"/>
            <w:r>
              <w:t>. And 2M for second.</w:t>
            </w:r>
          </w:p>
        </w:tc>
      </w:tr>
      <w:tr w:rsidR="00514C80" w:rsidTr="00D55953">
        <w:tc>
          <w:tcPr>
            <w:tcW w:w="645" w:type="dxa"/>
          </w:tcPr>
          <w:p w:rsidR="00514C80" w:rsidRDefault="00F87E20">
            <w:r>
              <w:t>Ans.</w:t>
            </w:r>
          </w:p>
        </w:tc>
        <w:tc>
          <w:tcPr>
            <w:tcW w:w="7716" w:type="dxa"/>
          </w:tcPr>
          <w:p w:rsidR="003A6112" w:rsidRPr="00C01E0D" w:rsidRDefault="00D0480D" w:rsidP="00C01E0D">
            <w:pPr>
              <w:rPr>
                <w:rFonts w:ascii="Times New Roman" w:hAnsi="Times New Roman" w:cs="Times New Roman"/>
                <w:sz w:val="24"/>
                <w:szCs w:val="24"/>
                <w:shd w:val="clear" w:color="auto" w:fill="FFFFFF"/>
              </w:rPr>
            </w:pPr>
            <w:r w:rsidRPr="00C01E0D">
              <w:rPr>
                <w:rFonts w:ascii="Times New Roman" w:hAnsi="Times New Roman" w:cs="Times New Roman"/>
                <w:sz w:val="24"/>
                <w:szCs w:val="24"/>
                <w:shd w:val="clear" w:color="auto" w:fill="FFFFFF"/>
              </w:rPr>
              <w:t>A background process is a program that is running without user input. A number of background processes can be running on a multitasking operating system, such as Linux, while the user is interacting with the foreground process Some background processes, such as daemons, for example, never require user input. Others are merely in the background temporarily while the user is busy with the program presently running in the foreground.</w:t>
            </w:r>
          </w:p>
          <w:p w:rsidR="00D0480D" w:rsidRPr="00C01E0D" w:rsidRDefault="00D0480D" w:rsidP="00C01E0D">
            <w:pPr>
              <w:rPr>
                <w:rFonts w:ascii="Times New Roman" w:hAnsi="Times New Roman" w:cs="Times New Roman"/>
                <w:sz w:val="24"/>
                <w:szCs w:val="24"/>
                <w:shd w:val="clear" w:color="auto" w:fill="FFFFFF"/>
              </w:rPr>
            </w:pPr>
            <w:r w:rsidRPr="00C01E0D">
              <w:rPr>
                <w:rFonts w:ascii="Times New Roman" w:hAnsi="Times New Roman" w:cs="Times New Roman"/>
                <w:sz w:val="24"/>
                <w:szCs w:val="24"/>
                <w:shd w:val="clear" w:color="auto" w:fill="FFFFFF"/>
              </w:rPr>
              <w:t>Background  processes in Linux:</w:t>
            </w:r>
          </w:p>
          <w:p w:rsidR="00D0480D" w:rsidRPr="00C01E0D" w:rsidRDefault="00D0480D" w:rsidP="00C01E0D">
            <w:pPr>
              <w:rPr>
                <w:rFonts w:ascii="Times New Roman" w:hAnsi="Times New Roman" w:cs="Times New Roman"/>
                <w:sz w:val="24"/>
                <w:szCs w:val="24"/>
                <w:shd w:val="clear" w:color="auto" w:fill="FFFFFF"/>
              </w:rPr>
            </w:pPr>
            <w:r w:rsidRPr="00C01E0D">
              <w:rPr>
                <w:rFonts w:ascii="Times New Roman" w:hAnsi="Times New Roman" w:cs="Times New Roman"/>
                <w:sz w:val="24"/>
                <w:szCs w:val="24"/>
                <w:shd w:val="clear" w:color="auto" w:fill="FFFFFF"/>
              </w:rPr>
              <w:t>1.init process</w:t>
            </w:r>
          </w:p>
          <w:p w:rsidR="00D0480D" w:rsidRPr="00C01E0D" w:rsidRDefault="00D0480D" w:rsidP="00C01E0D">
            <w:pPr>
              <w:rPr>
                <w:rFonts w:ascii="Times New Roman" w:hAnsi="Times New Roman" w:cs="Times New Roman"/>
                <w:sz w:val="24"/>
                <w:szCs w:val="24"/>
                <w:shd w:val="clear" w:color="auto" w:fill="FFFFFF"/>
              </w:rPr>
            </w:pPr>
            <w:r w:rsidRPr="00C01E0D">
              <w:rPr>
                <w:rFonts w:ascii="Times New Roman" w:hAnsi="Times New Roman" w:cs="Times New Roman"/>
                <w:sz w:val="24"/>
                <w:szCs w:val="24"/>
                <w:shd w:val="clear" w:color="auto" w:fill="FFFFFF"/>
              </w:rPr>
              <w:t>2.boot process</w:t>
            </w:r>
          </w:p>
          <w:p w:rsidR="00D0480D" w:rsidRPr="00C01E0D" w:rsidRDefault="00D0480D" w:rsidP="00C01E0D">
            <w:pPr>
              <w:rPr>
                <w:rFonts w:ascii="Times New Roman" w:hAnsi="Times New Roman" w:cs="Times New Roman"/>
                <w:sz w:val="24"/>
                <w:szCs w:val="24"/>
                <w:shd w:val="clear" w:color="auto" w:fill="FFFFFF"/>
              </w:rPr>
            </w:pPr>
            <w:r w:rsidRPr="00C01E0D">
              <w:rPr>
                <w:rFonts w:ascii="Times New Roman" w:hAnsi="Times New Roman" w:cs="Times New Roman"/>
                <w:sz w:val="24"/>
                <w:szCs w:val="24"/>
                <w:shd w:val="clear" w:color="auto" w:fill="FFFFFF"/>
              </w:rPr>
              <w:t>Four features of GRUB and LILO :</w:t>
            </w:r>
          </w:p>
          <w:p w:rsidR="00D0480D" w:rsidRPr="00C01E0D" w:rsidRDefault="00D0480D" w:rsidP="00C01E0D">
            <w:pPr>
              <w:rPr>
                <w:rFonts w:ascii="Times New Roman" w:hAnsi="Times New Roman" w:cs="Times New Roman"/>
                <w:sz w:val="24"/>
                <w:szCs w:val="24"/>
                <w:shd w:val="clear" w:color="auto" w:fill="FFFFFF"/>
              </w:rPr>
            </w:pPr>
            <w:r w:rsidRPr="00C01E0D">
              <w:rPr>
                <w:rFonts w:ascii="Times New Roman" w:hAnsi="Times New Roman" w:cs="Times New Roman"/>
                <w:sz w:val="24"/>
                <w:szCs w:val="24"/>
                <w:shd w:val="clear" w:color="auto" w:fill="FFFFFF"/>
              </w:rPr>
              <w:t>LILO supports only up to 16 different boot selections; GRUB supports an unlimited number of boot entries.</w:t>
            </w:r>
          </w:p>
          <w:p w:rsidR="00D0480D" w:rsidRPr="00C01E0D" w:rsidRDefault="00D0480D" w:rsidP="00C01E0D">
            <w:pPr>
              <w:rPr>
                <w:rFonts w:ascii="Times New Roman" w:hAnsi="Times New Roman" w:cs="Times New Roman"/>
                <w:sz w:val="24"/>
                <w:szCs w:val="24"/>
                <w:shd w:val="clear" w:color="auto" w:fill="FFFFFF"/>
              </w:rPr>
            </w:pPr>
            <w:r w:rsidRPr="00C01E0D">
              <w:rPr>
                <w:rFonts w:ascii="Times New Roman" w:hAnsi="Times New Roman" w:cs="Times New Roman"/>
                <w:sz w:val="24"/>
                <w:szCs w:val="24"/>
                <w:shd w:val="clear" w:color="auto" w:fill="FFFFFF"/>
              </w:rPr>
              <w:t>LILO cannot boot from network; GRUB can.</w:t>
            </w:r>
          </w:p>
          <w:p w:rsidR="00D0480D" w:rsidRPr="00C01E0D" w:rsidRDefault="00D0480D" w:rsidP="00C01E0D">
            <w:pPr>
              <w:rPr>
                <w:rFonts w:ascii="Times New Roman" w:hAnsi="Times New Roman" w:cs="Times New Roman"/>
                <w:sz w:val="24"/>
                <w:szCs w:val="24"/>
                <w:shd w:val="clear" w:color="auto" w:fill="FFFFFF"/>
              </w:rPr>
            </w:pPr>
            <w:r w:rsidRPr="00C01E0D">
              <w:rPr>
                <w:rFonts w:ascii="Times New Roman" w:hAnsi="Times New Roman" w:cs="Times New Roman"/>
                <w:sz w:val="24"/>
                <w:szCs w:val="24"/>
                <w:shd w:val="clear" w:color="auto" w:fill="FFFFFF"/>
              </w:rPr>
              <w:t>LILO must be written again every time you change the configuration file; GRUB does not.</w:t>
            </w:r>
          </w:p>
          <w:p w:rsidR="00D0480D" w:rsidRPr="00C01E0D" w:rsidRDefault="00D0480D" w:rsidP="00C01E0D">
            <w:pPr>
              <w:rPr>
                <w:rFonts w:ascii="Times New Roman" w:hAnsi="Times New Roman" w:cs="Times New Roman"/>
                <w:sz w:val="24"/>
                <w:szCs w:val="24"/>
                <w:shd w:val="clear" w:color="auto" w:fill="FFFFFF"/>
              </w:rPr>
            </w:pPr>
            <w:r w:rsidRPr="00C01E0D">
              <w:rPr>
                <w:rFonts w:ascii="Times New Roman" w:hAnsi="Times New Roman" w:cs="Times New Roman"/>
                <w:sz w:val="24"/>
                <w:szCs w:val="24"/>
                <w:shd w:val="clear" w:color="auto" w:fill="FFFFFF"/>
              </w:rPr>
              <w:t>LILO does not have an interactive command interface.</w:t>
            </w:r>
          </w:p>
        </w:tc>
        <w:tc>
          <w:tcPr>
            <w:tcW w:w="1707" w:type="dxa"/>
          </w:tcPr>
          <w:p w:rsidR="00514C80" w:rsidRDefault="00514C80"/>
        </w:tc>
      </w:tr>
      <w:tr w:rsidR="00514C80" w:rsidTr="00D55953">
        <w:tc>
          <w:tcPr>
            <w:tcW w:w="645" w:type="dxa"/>
          </w:tcPr>
          <w:p w:rsidR="00514C80" w:rsidRDefault="000B76C4">
            <w:r>
              <w:t>d)</w:t>
            </w:r>
          </w:p>
        </w:tc>
        <w:tc>
          <w:tcPr>
            <w:tcW w:w="7716" w:type="dxa"/>
          </w:tcPr>
          <w:p w:rsidR="00514C80" w:rsidRPr="00353FB7" w:rsidRDefault="0054394A">
            <w:pPr>
              <w:rPr>
                <w:rFonts w:ascii="Arial" w:hAnsi="Arial" w:cs="Arial"/>
              </w:rPr>
            </w:pPr>
            <w:r>
              <w:rPr>
                <w:rFonts w:ascii="Arial" w:hAnsi="Arial" w:cs="Arial"/>
              </w:rPr>
              <w:t>What is DHCP? Explain the working of DHCP.</w:t>
            </w:r>
          </w:p>
        </w:tc>
        <w:tc>
          <w:tcPr>
            <w:tcW w:w="1707" w:type="dxa"/>
          </w:tcPr>
          <w:p w:rsidR="00514C80" w:rsidRDefault="0037018C">
            <w:r>
              <w:t>1M for definition</w:t>
            </w:r>
            <w:proofErr w:type="gramStart"/>
            <w:r>
              <w:t>,3M</w:t>
            </w:r>
            <w:proofErr w:type="gramEnd"/>
            <w:r>
              <w:t xml:space="preserve"> for any two ways of troubleshooting.</w:t>
            </w:r>
          </w:p>
        </w:tc>
      </w:tr>
      <w:tr w:rsidR="00514C80" w:rsidTr="00D55953">
        <w:tc>
          <w:tcPr>
            <w:tcW w:w="645" w:type="dxa"/>
          </w:tcPr>
          <w:p w:rsidR="00514C80" w:rsidRDefault="0037018C">
            <w:r>
              <w:t>Ans.</w:t>
            </w:r>
          </w:p>
        </w:tc>
        <w:tc>
          <w:tcPr>
            <w:tcW w:w="7716" w:type="dxa"/>
          </w:tcPr>
          <w:p w:rsidR="00514C80" w:rsidRPr="00C01E0D" w:rsidRDefault="0054394A" w:rsidP="00C01E0D">
            <w:pPr>
              <w:rPr>
                <w:rFonts w:ascii="Times New Roman" w:hAnsi="Times New Roman" w:cs="Times New Roman"/>
                <w:sz w:val="24"/>
                <w:szCs w:val="24"/>
                <w:shd w:val="clear" w:color="auto" w:fill="FFFFFF"/>
              </w:rPr>
            </w:pPr>
            <w:r w:rsidRPr="00C01E0D">
              <w:rPr>
                <w:rFonts w:ascii="Times New Roman" w:hAnsi="Times New Roman" w:cs="Times New Roman"/>
                <w:sz w:val="24"/>
                <w:szCs w:val="24"/>
                <w:shd w:val="clear" w:color="auto" w:fill="FFFFFF"/>
              </w:rPr>
              <w:t xml:space="preserve">Dynamic Host Configuration Protocol DHCP, How DHCP </w:t>
            </w:r>
            <w:proofErr w:type="spellStart"/>
            <w:r w:rsidRPr="00C01E0D">
              <w:rPr>
                <w:rFonts w:ascii="Times New Roman" w:hAnsi="Times New Roman" w:cs="Times New Roman"/>
                <w:sz w:val="24"/>
                <w:szCs w:val="24"/>
                <w:shd w:val="clear" w:color="auto" w:fill="FFFFFF"/>
              </w:rPr>
              <w:t>work</w:t>
            </w:r>
            <w:proofErr w:type="gramStart"/>
            <w:r w:rsidRPr="00C01E0D">
              <w:rPr>
                <w:rFonts w:ascii="Times New Roman" w:hAnsi="Times New Roman" w:cs="Times New Roman"/>
                <w:sz w:val="24"/>
                <w:szCs w:val="24"/>
                <w:shd w:val="clear" w:color="auto" w:fill="FFFFFF"/>
              </w:rPr>
              <w:t>,DHCP</w:t>
            </w:r>
            <w:proofErr w:type="spellEnd"/>
            <w:proofErr w:type="gramEnd"/>
            <w:r w:rsidRPr="00C01E0D">
              <w:rPr>
                <w:rFonts w:ascii="Times New Roman" w:hAnsi="Times New Roman" w:cs="Times New Roman"/>
                <w:sz w:val="24"/>
                <w:szCs w:val="24"/>
                <w:shd w:val="clear" w:color="auto" w:fill="FFFFFF"/>
              </w:rPr>
              <w:t> tutorials, DHCP messages. Dynamic Host Configuration Protocol (DHCP) is used to dynamically (automatically) assign TCP/IP configuration parameters to network devices (IP address, Subnet Mask, Default Gateway, DNS server etc).</w:t>
            </w:r>
          </w:p>
          <w:p w:rsidR="0054394A" w:rsidRPr="00C01E0D" w:rsidRDefault="0054394A" w:rsidP="00C01E0D">
            <w:pPr>
              <w:rPr>
                <w:rFonts w:ascii="Times New Roman" w:hAnsi="Times New Roman" w:cs="Times New Roman"/>
                <w:sz w:val="24"/>
                <w:szCs w:val="24"/>
                <w:shd w:val="clear" w:color="auto" w:fill="FFFFFF"/>
              </w:rPr>
            </w:pPr>
          </w:p>
          <w:p w:rsidR="0054394A" w:rsidRPr="00C01E0D" w:rsidRDefault="0054394A" w:rsidP="00C01E0D">
            <w:pPr>
              <w:rPr>
                <w:rFonts w:ascii="Times New Roman" w:hAnsi="Times New Roman" w:cs="Times New Roman"/>
                <w:sz w:val="24"/>
                <w:szCs w:val="24"/>
                <w:shd w:val="clear" w:color="auto" w:fill="FFFFFF"/>
              </w:rPr>
            </w:pPr>
            <w:r w:rsidRPr="00C01E0D">
              <w:rPr>
                <w:rFonts w:ascii="Times New Roman" w:hAnsi="Times New Roman" w:cs="Times New Roman"/>
                <w:sz w:val="24"/>
                <w:szCs w:val="24"/>
                <w:shd w:val="clear" w:color="auto" w:fill="FFFFFF"/>
              </w:rPr>
              <w:t>Working of DHCP :</w:t>
            </w:r>
          </w:p>
          <w:p w:rsidR="0054394A" w:rsidRPr="00C01E0D" w:rsidRDefault="0054394A" w:rsidP="00C01E0D">
            <w:pPr>
              <w:rPr>
                <w:rFonts w:ascii="Times New Roman" w:hAnsi="Times New Roman" w:cs="Times New Roman"/>
                <w:sz w:val="24"/>
                <w:szCs w:val="24"/>
                <w:shd w:val="clear" w:color="auto" w:fill="FFFFFF"/>
              </w:rPr>
            </w:pPr>
          </w:p>
          <w:p w:rsidR="0054394A" w:rsidRPr="00C01E0D" w:rsidRDefault="0054394A" w:rsidP="00C01E0D">
            <w:pPr>
              <w:rPr>
                <w:rFonts w:ascii="Times New Roman" w:hAnsi="Times New Roman" w:cs="Times New Roman"/>
                <w:sz w:val="24"/>
                <w:szCs w:val="24"/>
                <w:shd w:val="clear" w:color="auto" w:fill="FFFFFF"/>
              </w:rPr>
            </w:pPr>
            <w:r w:rsidRPr="00C01E0D">
              <w:rPr>
                <w:rFonts w:ascii="Times New Roman" w:hAnsi="Times New Roman" w:cs="Times New Roman"/>
                <w:sz w:val="24"/>
                <w:szCs w:val="24"/>
                <w:shd w:val="clear" w:color="auto" w:fill="FFFFFF"/>
              </w:rPr>
              <w:t>When the client computer (or device) boots up or is connected to a network, a DHCPDISCOVER message is sent from the client to the server. </w:t>
            </w:r>
          </w:p>
          <w:p w:rsidR="0054394A" w:rsidRPr="00C01E0D" w:rsidRDefault="0054394A" w:rsidP="00C01E0D">
            <w:pPr>
              <w:rPr>
                <w:rFonts w:ascii="Times New Roman" w:hAnsi="Times New Roman" w:cs="Times New Roman"/>
                <w:sz w:val="24"/>
                <w:szCs w:val="24"/>
                <w:shd w:val="clear" w:color="auto" w:fill="FFFFFF"/>
              </w:rPr>
            </w:pPr>
            <w:r w:rsidRPr="00C01E0D">
              <w:rPr>
                <w:rFonts w:ascii="Times New Roman" w:hAnsi="Times New Roman" w:cs="Times New Roman"/>
                <w:sz w:val="24"/>
                <w:szCs w:val="24"/>
                <w:shd w:val="clear" w:color="auto" w:fill="FFFFFF"/>
              </w:rPr>
              <w:t>When the DHCP server receives the DHCPDISCOVER request message then it replies with a DHCPOFFER message.</w:t>
            </w:r>
          </w:p>
          <w:p w:rsidR="0054394A" w:rsidRPr="00C01E0D" w:rsidRDefault="0054394A" w:rsidP="00C01E0D">
            <w:pPr>
              <w:rPr>
                <w:rFonts w:ascii="Times New Roman" w:hAnsi="Times New Roman" w:cs="Times New Roman"/>
                <w:sz w:val="24"/>
                <w:szCs w:val="24"/>
                <w:shd w:val="clear" w:color="auto" w:fill="FFFFFF"/>
              </w:rPr>
            </w:pPr>
            <w:r w:rsidRPr="00C01E0D">
              <w:rPr>
                <w:rFonts w:ascii="Times New Roman" w:hAnsi="Times New Roman" w:cs="Times New Roman"/>
                <w:sz w:val="24"/>
                <w:szCs w:val="24"/>
                <w:shd w:val="clear" w:color="auto" w:fill="FFFFFF"/>
              </w:rPr>
              <w:t> The client forms a DHCPREQUEST message in reply to DHCPOFFER message and sends it to the server indicating it wants to accept the network configuration sent in the DHCPOFFER message. </w:t>
            </w:r>
          </w:p>
          <w:p w:rsidR="0054394A" w:rsidRPr="00C01E0D" w:rsidRDefault="0054394A" w:rsidP="00C01E0D">
            <w:pPr>
              <w:rPr>
                <w:rFonts w:ascii="Times New Roman" w:hAnsi="Times New Roman" w:cs="Times New Roman"/>
                <w:sz w:val="24"/>
                <w:szCs w:val="24"/>
                <w:shd w:val="clear" w:color="auto" w:fill="FFFFFF"/>
              </w:rPr>
            </w:pPr>
            <w:r w:rsidRPr="00C01E0D">
              <w:rPr>
                <w:rFonts w:ascii="Times New Roman" w:hAnsi="Times New Roman" w:cs="Times New Roman"/>
                <w:sz w:val="24"/>
                <w:szCs w:val="24"/>
                <w:shd w:val="clear" w:color="auto" w:fill="FFFFFF"/>
              </w:rPr>
              <w:t>Once the server receives DHCPREQUEST from the client, it sends the DHCPACK message indicating that now the client is allowed to use the IP address assigned to it. The client enters the bound state during this step.</w:t>
            </w:r>
          </w:p>
          <w:p w:rsidR="0054394A" w:rsidRPr="00C01E0D" w:rsidRDefault="0054394A" w:rsidP="00C01E0D">
            <w:pPr>
              <w:rPr>
                <w:rFonts w:ascii="Times New Roman" w:hAnsi="Times New Roman" w:cs="Times New Roman"/>
                <w:sz w:val="24"/>
                <w:szCs w:val="24"/>
                <w:shd w:val="clear" w:color="auto" w:fill="FFFFFF"/>
              </w:rPr>
            </w:pPr>
            <w:r w:rsidRPr="00C01E0D">
              <w:rPr>
                <w:rFonts w:ascii="Times New Roman" w:hAnsi="Times New Roman" w:cs="Times New Roman"/>
                <w:sz w:val="24"/>
                <w:szCs w:val="24"/>
                <w:shd w:val="clear" w:color="auto" w:fill="FFFFFF"/>
              </w:rPr>
              <w:t> The IP</w:t>
            </w:r>
            <w:proofErr w:type="gramStart"/>
            <w:r w:rsidRPr="00C01E0D">
              <w:rPr>
                <w:rFonts w:ascii="Times New Roman" w:hAnsi="Times New Roman" w:cs="Times New Roman"/>
                <w:sz w:val="24"/>
                <w:szCs w:val="24"/>
                <w:shd w:val="clear" w:color="auto" w:fill="FFFFFF"/>
              </w:rPr>
              <w:t>  address</w:t>
            </w:r>
            <w:proofErr w:type="gramEnd"/>
            <w:r w:rsidRPr="00C01E0D">
              <w:rPr>
                <w:rFonts w:ascii="Times New Roman" w:hAnsi="Times New Roman" w:cs="Times New Roman"/>
                <w:sz w:val="24"/>
                <w:szCs w:val="24"/>
                <w:shd w:val="clear" w:color="auto" w:fill="FFFFFF"/>
              </w:rPr>
              <w:t xml:space="preserve"> assigned by DHCP server to DHCP client is on a lease. After the lease expires the DHCP server is free to assign the same IP address to any other host or device requesting for the same. For example, keeping lease time 8-</w:t>
            </w:r>
            <w:r w:rsidRPr="00C01E0D">
              <w:rPr>
                <w:rFonts w:ascii="Times New Roman" w:hAnsi="Times New Roman" w:cs="Times New Roman"/>
                <w:sz w:val="24"/>
                <w:szCs w:val="24"/>
                <w:shd w:val="clear" w:color="auto" w:fill="FFFFFF"/>
              </w:rPr>
              <w:lastRenderedPageBreak/>
              <w:t>10 hours is helpful in case of PC’s that are shut down at the end of the day.  So, lease has to be renewed from time to time. The DHCP client tries to renew the lease after half of the lease time has expired. This is done by the exchange of DHCPREQUEST and DHCPACK messages. </w:t>
            </w:r>
          </w:p>
          <w:p w:rsidR="0054394A" w:rsidRPr="00C01E0D" w:rsidRDefault="0054394A" w:rsidP="00C01E0D">
            <w:pPr>
              <w:rPr>
                <w:rFonts w:ascii="Times New Roman" w:hAnsi="Times New Roman" w:cs="Times New Roman"/>
                <w:sz w:val="24"/>
                <w:szCs w:val="24"/>
                <w:shd w:val="clear" w:color="auto" w:fill="FFFFFF"/>
              </w:rPr>
            </w:pPr>
          </w:p>
          <w:p w:rsidR="0054394A" w:rsidRPr="00C01E0D" w:rsidRDefault="0054394A" w:rsidP="00C01E0D">
            <w:pPr>
              <w:rPr>
                <w:rFonts w:ascii="Times New Roman" w:hAnsi="Times New Roman" w:cs="Times New Roman"/>
                <w:sz w:val="24"/>
                <w:szCs w:val="24"/>
                <w:shd w:val="clear" w:color="auto" w:fill="FFFFFF"/>
              </w:rPr>
            </w:pPr>
            <w:r w:rsidRPr="00C01E0D">
              <w:rPr>
                <w:rFonts w:ascii="Times New Roman" w:hAnsi="Times New Roman" w:cs="Times New Roman"/>
                <w:sz w:val="24"/>
                <w:szCs w:val="24"/>
                <w:shd w:val="clear" w:color="auto" w:fill="FFFFFF"/>
              </w:rPr>
              <w:drawing>
                <wp:inline distT="0" distB="0" distL="0" distR="0">
                  <wp:extent cx="3556804" cy="1428750"/>
                  <wp:effectExtent l="19050" t="0" r="5546" b="0"/>
                  <wp:docPr id="1" name="Picture 1" descr="http://static.thegeekstuff.com/wp-content/uploads/2013/03/dh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thegeekstuff.com/wp-content/uploads/2013/03/dhcp.png"/>
                          <pic:cNvPicPr>
                            <a:picLocks noChangeAspect="1" noChangeArrowheads="1"/>
                          </pic:cNvPicPr>
                        </pic:nvPicPr>
                        <pic:blipFill>
                          <a:blip r:embed="rId81"/>
                          <a:srcRect/>
                          <a:stretch>
                            <a:fillRect/>
                          </a:stretch>
                        </pic:blipFill>
                        <pic:spPr bwMode="auto">
                          <a:xfrm>
                            <a:off x="0" y="0"/>
                            <a:ext cx="3556804" cy="1428750"/>
                          </a:xfrm>
                          <a:prstGeom prst="rect">
                            <a:avLst/>
                          </a:prstGeom>
                          <a:noFill/>
                          <a:ln w="9525">
                            <a:noFill/>
                            <a:miter lim="800000"/>
                            <a:headEnd/>
                            <a:tailEnd/>
                          </a:ln>
                        </pic:spPr>
                      </pic:pic>
                    </a:graphicData>
                  </a:graphic>
                </wp:inline>
              </w:drawing>
            </w:r>
          </w:p>
        </w:tc>
        <w:tc>
          <w:tcPr>
            <w:tcW w:w="1707" w:type="dxa"/>
          </w:tcPr>
          <w:p w:rsidR="00514C80" w:rsidRDefault="00514C80"/>
        </w:tc>
      </w:tr>
      <w:tr w:rsidR="00514C80" w:rsidTr="00D55953">
        <w:tc>
          <w:tcPr>
            <w:tcW w:w="645" w:type="dxa"/>
          </w:tcPr>
          <w:p w:rsidR="00514C80" w:rsidRDefault="00643FD9">
            <w:r>
              <w:lastRenderedPageBreak/>
              <w:t>e)</w:t>
            </w:r>
          </w:p>
        </w:tc>
        <w:tc>
          <w:tcPr>
            <w:tcW w:w="7716" w:type="dxa"/>
          </w:tcPr>
          <w:p w:rsidR="00514C80" w:rsidRPr="00353FB7" w:rsidRDefault="00270A6D">
            <w:pPr>
              <w:rPr>
                <w:rFonts w:ascii="Arial" w:hAnsi="Arial" w:cs="Arial"/>
              </w:rPr>
            </w:pPr>
            <w:r>
              <w:rPr>
                <w:rFonts w:ascii="Arial" w:hAnsi="Arial" w:cs="Arial"/>
              </w:rPr>
              <w:t>Write a short note on DNS.</w:t>
            </w:r>
          </w:p>
        </w:tc>
        <w:tc>
          <w:tcPr>
            <w:tcW w:w="1707" w:type="dxa"/>
          </w:tcPr>
          <w:p w:rsidR="00514C80" w:rsidRDefault="00514C80"/>
        </w:tc>
      </w:tr>
      <w:tr w:rsidR="00514C80" w:rsidTr="00D55953">
        <w:tc>
          <w:tcPr>
            <w:tcW w:w="645" w:type="dxa"/>
          </w:tcPr>
          <w:p w:rsidR="00514C80" w:rsidRDefault="003C2EC3">
            <w:r>
              <w:t>Ans.</w:t>
            </w:r>
          </w:p>
        </w:tc>
        <w:tc>
          <w:tcPr>
            <w:tcW w:w="7716" w:type="dxa"/>
          </w:tcPr>
          <w:p w:rsidR="00270A6D" w:rsidRPr="00C01E0D" w:rsidRDefault="00270A6D" w:rsidP="00C01E0D">
            <w:pPr>
              <w:rPr>
                <w:rFonts w:ascii="Times New Roman" w:hAnsi="Times New Roman" w:cs="Times New Roman"/>
                <w:sz w:val="24"/>
                <w:szCs w:val="24"/>
                <w:shd w:val="clear" w:color="auto" w:fill="FFFFFF"/>
              </w:rPr>
            </w:pPr>
            <w:r w:rsidRPr="00C01E0D">
              <w:rPr>
                <w:rFonts w:ascii="Times New Roman" w:hAnsi="Times New Roman" w:cs="Times New Roman"/>
                <w:sz w:val="24"/>
                <w:szCs w:val="24"/>
                <w:shd w:val="clear" w:color="auto" w:fill="FFFFFF"/>
              </w:rPr>
              <w:t>The Domain Name System (DNS) is a </w:t>
            </w:r>
            <w:hyperlink r:id="rId82" w:tooltip="Hierarchical" w:history="1">
              <w:r w:rsidRPr="00C01E0D">
                <w:rPr>
                  <w:rFonts w:ascii="Times New Roman" w:hAnsi="Times New Roman" w:cs="Times New Roman"/>
                  <w:sz w:val="24"/>
                  <w:szCs w:val="24"/>
                  <w:shd w:val="clear" w:color="auto" w:fill="FFFFFF"/>
                </w:rPr>
                <w:t>hierarchical</w:t>
              </w:r>
            </w:hyperlink>
            <w:r w:rsidRPr="00C01E0D">
              <w:rPr>
                <w:rFonts w:ascii="Times New Roman" w:hAnsi="Times New Roman" w:cs="Times New Roman"/>
                <w:sz w:val="24"/>
                <w:szCs w:val="24"/>
                <w:shd w:val="clear" w:color="auto" w:fill="FFFFFF"/>
              </w:rPr>
              <w:t> decentralized naming system for computers, services, or any resource connected to the </w:t>
            </w:r>
            <w:hyperlink r:id="rId83" w:tooltip="Internet" w:history="1">
              <w:r w:rsidRPr="00C01E0D">
                <w:rPr>
                  <w:rFonts w:ascii="Times New Roman" w:hAnsi="Times New Roman" w:cs="Times New Roman"/>
                  <w:sz w:val="24"/>
                  <w:szCs w:val="24"/>
                  <w:shd w:val="clear" w:color="auto" w:fill="FFFFFF"/>
                </w:rPr>
                <w:t>Internet</w:t>
              </w:r>
            </w:hyperlink>
            <w:r w:rsidRPr="00C01E0D">
              <w:rPr>
                <w:rFonts w:ascii="Times New Roman" w:hAnsi="Times New Roman" w:cs="Times New Roman"/>
                <w:sz w:val="24"/>
                <w:szCs w:val="24"/>
                <w:shd w:val="clear" w:color="auto" w:fill="FFFFFF"/>
              </w:rPr>
              <w:t> or a </w:t>
            </w:r>
            <w:hyperlink r:id="rId84" w:tooltip="Private network" w:history="1">
              <w:r w:rsidRPr="00C01E0D">
                <w:rPr>
                  <w:rFonts w:ascii="Times New Roman" w:hAnsi="Times New Roman" w:cs="Times New Roman"/>
                  <w:sz w:val="24"/>
                  <w:szCs w:val="24"/>
                  <w:shd w:val="clear" w:color="auto" w:fill="FFFFFF"/>
                </w:rPr>
                <w:t>private network</w:t>
              </w:r>
            </w:hyperlink>
            <w:r w:rsidRPr="00C01E0D">
              <w:rPr>
                <w:rFonts w:ascii="Times New Roman" w:hAnsi="Times New Roman" w:cs="Times New Roman"/>
                <w:sz w:val="24"/>
                <w:szCs w:val="24"/>
                <w:shd w:val="clear" w:color="auto" w:fill="FFFFFF"/>
              </w:rPr>
              <w:t xml:space="preserve">. It associates </w:t>
            </w:r>
            <w:proofErr w:type="gramStart"/>
            <w:r w:rsidRPr="00C01E0D">
              <w:rPr>
                <w:rFonts w:ascii="Times New Roman" w:hAnsi="Times New Roman" w:cs="Times New Roman"/>
                <w:sz w:val="24"/>
                <w:szCs w:val="24"/>
                <w:shd w:val="clear" w:color="auto" w:fill="FFFFFF"/>
              </w:rPr>
              <w:t>various information</w:t>
            </w:r>
            <w:proofErr w:type="gramEnd"/>
            <w:r w:rsidRPr="00C01E0D">
              <w:rPr>
                <w:rFonts w:ascii="Times New Roman" w:hAnsi="Times New Roman" w:cs="Times New Roman"/>
                <w:sz w:val="24"/>
                <w:szCs w:val="24"/>
                <w:shd w:val="clear" w:color="auto" w:fill="FFFFFF"/>
              </w:rPr>
              <w:t xml:space="preserve"> with </w:t>
            </w:r>
            <w:hyperlink r:id="rId85" w:tooltip="Domain name" w:history="1">
              <w:r w:rsidRPr="00C01E0D">
                <w:rPr>
                  <w:rFonts w:ascii="Times New Roman" w:hAnsi="Times New Roman" w:cs="Times New Roman"/>
                  <w:sz w:val="24"/>
                  <w:szCs w:val="24"/>
                  <w:shd w:val="clear" w:color="auto" w:fill="FFFFFF"/>
                </w:rPr>
                <w:t>domain names</w:t>
              </w:r>
            </w:hyperlink>
            <w:r w:rsidRPr="00C01E0D">
              <w:rPr>
                <w:rFonts w:ascii="Times New Roman" w:hAnsi="Times New Roman" w:cs="Times New Roman"/>
                <w:sz w:val="24"/>
                <w:szCs w:val="24"/>
                <w:shd w:val="clear" w:color="auto" w:fill="FFFFFF"/>
              </w:rPr>
              <w:t> assigned to each of the participating entities. Most prominently, it translates more readily memorized domain names to the numerical </w:t>
            </w:r>
            <w:hyperlink r:id="rId86" w:tooltip="IP address" w:history="1">
              <w:r w:rsidRPr="00C01E0D">
                <w:rPr>
                  <w:rFonts w:ascii="Times New Roman" w:hAnsi="Times New Roman" w:cs="Times New Roman"/>
                  <w:sz w:val="24"/>
                  <w:szCs w:val="24"/>
                  <w:shd w:val="clear" w:color="auto" w:fill="FFFFFF"/>
                </w:rPr>
                <w:t>IP addresses</w:t>
              </w:r>
            </w:hyperlink>
            <w:r w:rsidRPr="00C01E0D">
              <w:rPr>
                <w:rFonts w:ascii="Times New Roman" w:hAnsi="Times New Roman" w:cs="Times New Roman"/>
                <w:sz w:val="24"/>
                <w:szCs w:val="24"/>
                <w:shd w:val="clear" w:color="auto" w:fill="FFFFFF"/>
              </w:rPr>
              <w:t> needed for the purpose of locating and identifying computer services and devices with the underlying network protocols. By providing a worldwide, distributed </w:t>
            </w:r>
            <w:hyperlink r:id="rId87" w:tooltip="Directory service" w:history="1">
              <w:r w:rsidRPr="00C01E0D">
                <w:rPr>
                  <w:rFonts w:ascii="Times New Roman" w:hAnsi="Times New Roman" w:cs="Times New Roman"/>
                  <w:sz w:val="24"/>
                  <w:szCs w:val="24"/>
                  <w:shd w:val="clear" w:color="auto" w:fill="FFFFFF"/>
                </w:rPr>
                <w:t>directory service</w:t>
              </w:r>
            </w:hyperlink>
            <w:r w:rsidRPr="00C01E0D">
              <w:rPr>
                <w:rFonts w:ascii="Times New Roman" w:hAnsi="Times New Roman" w:cs="Times New Roman"/>
                <w:sz w:val="24"/>
                <w:szCs w:val="24"/>
                <w:shd w:val="clear" w:color="auto" w:fill="FFFFFF"/>
              </w:rPr>
              <w:t>, the Domain Name System is an essential component of the functionality of the Internet.</w:t>
            </w:r>
          </w:p>
          <w:p w:rsidR="00270A6D" w:rsidRPr="00C01E0D" w:rsidRDefault="00270A6D" w:rsidP="00C01E0D">
            <w:pPr>
              <w:rPr>
                <w:rFonts w:ascii="Times New Roman" w:hAnsi="Times New Roman" w:cs="Times New Roman"/>
                <w:sz w:val="24"/>
                <w:szCs w:val="24"/>
                <w:shd w:val="clear" w:color="auto" w:fill="FFFFFF"/>
              </w:rPr>
            </w:pPr>
            <w:r w:rsidRPr="00C01E0D">
              <w:rPr>
                <w:rFonts w:ascii="Times New Roman" w:hAnsi="Times New Roman" w:cs="Times New Roman"/>
                <w:sz w:val="24"/>
                <w:szCs w:val="24"/>
                <w:shd w:val="clear" w:color="auto" w:fill="FFFFFF"/>
              </w:rPr>
              <w:t>The Domain Name System delegates the responsibility of assigning domain names and mapping those names to Internet resources by designating </w:t>
            </w:r>
            <w:hyperlink r:id="rId88" w:tooltip="Authoritative name server" w:history="1">
              <w:r w:rsidRPr="00C01E0D">
                <w:rPr>
                  <w:rFonts w:ascii="Times New Roman" w:hAnsi="Times New Roman" w:cs="Times New Roman"/>
                  <w:sz w:val="24"/>
                  <w:szCs w:val="24"/>
                  <w:shd w:val="clear" w:color="auto" w:fill="FFFFFF"/>
                </w:rPr>
                <w:t>authoritative name servers</w:t>
              </w:r>
            </w:hyperlink>
            <w:r w:rsidRPr="00C01E0D">
              <w:rPr>
                <w:rFonts w:ascii="Times New Roman" w:hAnsi="Times New Roman" w:cs="Times New Roman"/>
                <w:sz w:val="24"/>
                <w:szCs w:val="24"/>
                <w:shd w:val="clear" w:color="auto" w:fill="FFFFFF"/>
              </w:rPr>
              <w:t> for each domain. Network administrators may delegate authority over </w:t>
            </w:r>
            <w:hyperlink r:id="rId89" w:tooltip="Sub-domain" w:history="1">
              <w:r w:rsidRPr="00C01E0D">
                <w:rPr>
                  <w:rFonts w:ascii="Times New Roman" w:hAnsi="Times New Roman" w:cs="Times New Roman"/>
                  <w:sz w:val="24"/>
                  <w:szCs w:val="24"/>
                  <w:shd w:val="clear" w:color="auto" w:fill="FFFFFF"/>
                </w:rPr>
                <w:t>sub-domains</w:t>
              </w:r>
            </w:hyperlink>
            <w:r w:rsidRPr="00C01E0D">
              <w:rPr>
                <w:rFonts w:ascii="Times New Roman" w:hAnsi="Times New Roman" w:cs="Times New Roman"/>
                <w:sz w:val="24"/>
                <w:szCs w:val="24"/>
                <w:shd w:val="clear" w:color="auto" w:fill="FFFFFF"/>
              </w:rPr>
              <w:t> of their allocated name space to other name servers. This mechanism provides distributed and fault tolerant service and was designed to avoid a single large central database.</w:t>
            </w:r>
          </w:p>
          <w:p w:rsidR="00270A6D" w:rsidRPr="00C01E0D" w:rsidRDefault="00270A6D" w:rsidP="00C01E0D">
            <w:pPr>
              <w:rPr>
                <w:rFonts w:ascii="Times New Roman" w:hAnsi="Times New Roman" w:cs="Times New Roman"/>
                <w:sz w:val="24"/>
                <w:szCs w:val="24"/>
                <w:shd w:val="clear" w:color="auto" w:fill="FFFFFF"/>
              </w:rPr>
            </w:pPr>
            <w:r w:rsidRPr="00C01E0D">
              <w:rPr>
                <w:rFonts w:ascii="Times New Roman" w:hAnsi="Times New Roman" w:cs="Times New Roman"/>
                <w:sz w:val="24"/>
                <w:szCs w:val="24"/>
                <w:shd w:val="clear" w:color="auto" w:fill="FFFFFF"/>
              </w:rPr>
              <w:t>The Domain Name System also specifies the technical functionality of the </w:t>
            </w:r>
            <w:hyperlink r:id="rId90" w:tooltip="Database" w:history="1">
              <w:r w:rsidRPr="00C01E0D">
                <w:rPr>
                  <w:rFonts w:ascii="Times New Roman" w:hAnsi="Times New Roman" w:cs="Times New Roman"/>
                  <w:sz w:val="24"/>
                  <w:szCs w:val="24"/>
                  <w:shd w:val="clear" w:color="auto" w:fill="FFFFFF"/>
                </w:rPr>
                <w:t>database</w:t>
              </w:r>
            </w:hyperlink>
            <w:r w:rsidRPr="00C01E0D">
              <w:rPr>
                <w:rFonts w:ascii="Times New Roman" w:hAnsi="Times New Roman" w:cs="Times New Roman"/>
                <w:sz w:val="24"/>
                <w:szCs w:val="24"/>
                <w:shd w:val="clear" w:color="auto" w:fill="FFFFFF"/>
              </w:rPr>
              <w:t> service which is at its core. It defines the DNS protocol, a detailed specification of the data structures and data communication exchanges used in the DNS, as part of the </w:t>
            </w:r>
            <w:hyperlink r:id="rId91" w:tooltip="Internet Protocol Suite" w:history="1">
              <w:r w:rsidRPr="00C01E0D">
                <w:rPr>
                  <w:rFonts w:ascii="Times New Roman" w:hAnsi="Times New Roman" w:cs="Times New Roman"/>
                  <w:sz w:val="24"/>
                  <w:szCs w:val="24"/>
                  <w:shd w:val="clear" w:color="auto" w:fill="FFFFFF"/>
                </w:rPr>
                <w:t>Internet Protocol Suite</w:t>
              </w:r>
            </w:hyperlink>
            <w:r w:rsidRPr="00C01E0D">
              <w:rPr>
                <w:rFonts w:ascii="Times New Roman" w:hAnsi="Times New Roman" w:cs="Times New Roman"/>
                <w:sz w:val="24"/>
                <w:szCs w:val="24"/>
                <w:shd w:val="clear" w:color="auto" w:fill="FFFFFF"/>
              </w:rPr>
              <w:t>. Historically, other directory services preceding DNS were not scalable to large or global directories as they were originally based on text files, prominently the </w:t>
            </w:r>
            <w:hyperlink r:id="rId92" w:tooltip="HOSTS.TXT" w:history="1">
              <w:r w:rsidRPr="00C01E0D">
                <w:rPr>
                  <w:rFonts w:ascii="Times New Roman" w:hAnsi="Times New Roman" w:cs="Times New Roman"/>
                  <w:sz w:val="24"/>
                  <w:szCs w:val="24"/>
                  <w:shd w:val="clear" w:color="auto" w:fill="FFFFFF"/>
                </w:rPr>
                <w:t>HOSTS.TXT</w:t>
              </w:r>
            </w:hyperlink>
            <w:r w:rsidRPr="00C01E0D">
              <w:rPr>
                <w:rFonts w:ascii="Times New Roman" w:hAnsi="Times New Roman" w:cs="Times New Roman"/>
                <w:sz w:val="24"/>
                <w:szCs w:val="24"/>
                <w:shd w:val="clear" w:color="auto" w:fill="FFFFFF"/>
              </w:rPr>
              <w:t> resolver.</w:t>
            </w:r>
          </w:p>
          <w:p w:rsidR="00514C80" w:rsidRPr="00C01E0D" w:rsidRDefault="00270A6D" w:rsidP="00C01E0D">
            <w:pPr>
              <w:rPr>
                <w:rFonts w:ascii="Times New Roman" w:hAnsi="Times New Roman" w:cs="Times New Roman"/>
                <w:sz w:val="24"/>
                <w:szCs w:val="24"/>
                <w:shd w:val="clear" w:color="auto" w:fill="FFFFFF"/>
              </w:rPr>
            </w:pPr>
            <w:r w:rsidRPr="00C01E0D">
              <w:rPr>
                <w:rFonts w:ascii="Times New Roman" w:hAnsi="Times New Roman" w:cs="Times New Roman"/>
                <w:sz w:val="24"/>
                <w:szCs w:val="24"/>
                <w:shd w:val="clear" w:color="auto" w:fill="FFFFFF"/>
              </w:rPr>
              <w:t>The Internet maintains two principal </w:t>
            </w:r>
            <w:hyperlink r:id="rId93" w:tooltip="Namespace" w:history="1">
              <w:r w:rsidRPr="00C01E0D">
                <w:rPr>
                  <w:rFonts w:ascii="Times New Roman" w:hAnsi="Times New Roman" w:cs="Times New Roman"/>
                  <w:sz w:val="24"/>
                  <w:szCs w:val="24"/>
                  <w:shd w:val="clear" w:color="auto" w:fill="FFFFFF"/>
                </w:rPr>
                <w:t>namespaces</w:t>
              </w:r>
            </w:hyperlink>
            <w:r w:rsidRPr="00C01E0D">
              <w:rPr>
                <w:rFonts w:ascii="Times New Roman" w:hAnsi="Times New Roman" w:cs="Times New Roman"/>
                <w:sz w:val="24"/>
                <w:szCs w:val="24"/>
                <w:shd w:val="clear" w:color="auto" w:fill="FFFFFF"/>
              </w:rPr>
              <w:t>, the domain name hierarchy and the </w:t>
            </w:r>
            <w:hyperlink r:id="rId94" w:tooltip="Internet Protocol" w:history="1">
              <w:r w:rsidRPr="00C01E0D">
                <w:rPr>
                  <w:rFonts w:ascii="Times New Roman" w:hAnsi="Times New Roman" w:cs="Times New Roman"/>
                  <w:sz w:val="24"/>
                  <w:szCs w:val="24"/>
                  <w:shd w:val="clear" w:color="auto" w:fill="FFFFFF"/>
                </w:rPr>
                <w:t>Internet Protocol</w:t>
              </w:r>
            </w:hyperlink>
            <w:r w:rsidRPr="00C01E0D">
              <w:rPr>
                <w:rFonts w:ascii="Times New Roman" w:hAnsi="Times New Roman" w:cs="Times New Roman"/>
                <w:sz w:val="24"/>
                <w:szCs w:val="24"/>
                <w:shd w:val="clear" w:color="auto" w:fill="FFFFFF"/>
              </w:rPr>
              <w:t> (IP) </w:t>
            </w:r>
            <w:hyperlink r:id="rId95" w:tooltip="Address space" w:history="1">
              <w:r w:rsidRPr="00C01E0D">
                <w:rPr>
                  <w:rFonts w:ascii="Times New Roman" w:hAnsi="Times New Roman" w:cs="Times New Roman"/>
                  <w:sz w:val="24"/>
                  <w:szCs w:val="24"/>
                  <w:shd w:val="clear" w:color="auto" w:fill="FFFFFF"/>
                </w:rPr>
                <w:t>address spaces</w:t>
              </w:r>
            </w:hyperlink>
            <w:r w:rsidRPr="00C01E0D">
              <w:rPr>
                <w:rFonts w:ascii="Times New Roman" w:hAnsi="Times New Roman" w:cs="Times New Roman"/>
                <w:sz w:val="24"/>
                <w:szCs w:val="24"/>
                <w:shd w:val="clear" w:color="auto" w:fill="FFFFFF"/>
              </w:rPr>
              <w:t>. The Domain Name System maintains the domain name hierarchy and provides translation services between it and the address spaces. Internet </w:t>
            </w:r>
            <w:hyperlink r:id="rId96" w:tooltip="Name server" w:history="1">
              <w:r w:rsidRPr="00C01E0D">
                <w:rPr>
                  <w:rFonts w:ascii="Times New Roman" w:hAnsi="Times New Roman" w:cs="Times New Roman"/>
                  <w:sz w:val="24"/>
                  <w:szCs w:val="24"/>
                  <w:shd w:val="clear" w:color="auto" w:fill="FFFFFF"/>
                </w:rPr>
                <w:t>name servers</w:t>
              </w:r>
            </w:hyperlink>
            <w:r w:rsidRPr="00C01E0D">
              <w:rPr>
                <w:rFonts w:ascii="Times New Roman" w:hAnsi="Times New Roman" w:cs="Times New Roman"/>
                <w:sz w:val="24"/>
                <w:szCs w:val="24"/>
                <w:shd w:val="clear" w:color="auto" w:fill="FFFFFF"/>
              </w:rPr>
              <w:t> and a communication </w:t>
            </w:r>
            <w:hyperlink r:id="rId97" w:tooltip="Network protocol" w:history="1">
              <w:r w:rsidRPr="00C01E0D">
                <w:rPr>
                  <w:rFonts w:ascii="Times New Roman" w:hAnsi="Times New Roman" w:cs="Times New Roman"/>
                  <w:sz w:val="24"/>
                  <w:szCs w:val="24"/>
                  <w:shd w:val="clear" w:color="auto" w:fill="FFFFFF"/>
                </w:rPr>
                <w:t>protocol</w:t>
              </w:r>
            </w:hyperlink>
            <w:r w:rsidRPr="00C01E0D">
              <w:rPr>
                <w:rFonts w:ascii="Times New Roman" w:hAnsi="Times New Roman" w:cs="Times New Roman"/>
                <w:sz w:val="24"/>
                <w:szCs w:val="24"/>
                <w:shd w:val="clear" w:color="auto" w:fill="FFFFFF"/>
              </w:rPr>
              <w:t> implement the Domain Name System. A DNS name server is a server that stores the DNS records for a domain; a DNS name server responds with answers to queries against its database.</w:t>
            </w: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3C2EC3">
            <w:r>
              <w:t>Q.3</w:t>
            </w:r>
          </w:p>
        </w:tc>
        <w:tc>
          <w:tcPr>
            <w:tcW w:w="7716" w:type="dxa"/>
          </w:tcPr>
          <w:p w:rsidR="00514C80" w:rsidRPr="00353FB7" w:rsidRDefault="003C2EC3">
            <w:pPr>
              <w:rPr>
                <w:rFonts w:ascii="Arial" w:hAnsi="Arial" w:cs="Arial"/>
              </w:rPr>
            </w:pPr>
            <w:r>
              <w:rPr>
                <w:rFonts w:ascii="Arial" w:hAnsi="Arial" w:cs="Arial"/>
              </w:rPr>
              <w:t>Attempt Any Three</w:t>
            </w:r>
          </w:p>
        </w:tc>
        <w:tc>
          <w:tcPr>
            <w:tcW w:w="1707" w:type="dxa"/>
          </w:tcPr>
          <w:p w:rsidR="00514C80" w:rsidRDefault="003C2EC3">
            <w:r>
              <w:t>12</w:t>
            </w:r>
          </w:p>
        </w:tc>
      </w:tr>
      <w:tr w:rsidR="00514C80" w:rsidTr="00D55953">
        <w:tc>
          <w:tcPr>
            <w:tcW w:w="645" w:type="dxa"/>
          </w:tcPr>
          <w:p w:rsidR="00514C80" w:rsidRDefault="003C2EC3">
            <w:r>
              <w:t>a)</w:t>
            </w:r>
          </w:p>
        </w:tc>
        <w:tc>
          <w:tcPr>
            <w:tcW w:w="7716" w:type="dxa"/>
          </w:tcPr>
          <w:p w:rsidR="00514C80" w:rsidRPr="00353FB7" w:rsidRDefault="00C01E0D">
            <w:pPr>
              <w:rPr>
                <w:rFonts w:ascii="Arial" w:hAnsi="Arial" w:cs="Arial"/>
              </w:rPr>
            </w:pPr>
            <w:r>
              <w:rPr>
                <w:rFonts w:ascii="Arial" w:hAnsi="Arial" w:cs="Arial"/>
              </w:rPr>
              <w:t>What is GNU/GPL license? Give special configuration in /etc/</w:t>
            </w:r>
            <w:proofErr w:type="spellStart"/>
            <w:r>
              <w:rPr>
                <w:rFonts w:ascii="Arial" w:hAnsi="Arial" w:cs="Arial"/>
              </w:rPr>
              <w:t>inittab</w:t>
            </w:r>
            <w:proofErr w:type="spellEnd"/>
            <w:r>
              <w:rPr>
                <w:rFonts w:ascii="Arial" w:hAnsi="Arial" w:cs="Arial"/>
              </w:rPr>
              <w:t xml:space="preserve"> file.</w:t>
            </w:r>
            <w:r w:rsidR="003C2EC3">
              <w:rPr>
                <w:rFonts w:ascii="Arial" w:hAnsi="Arial" w:cs="Arial"/>
              </w:rPr>
              <w:t xml:space="preserve"> </w:t>
            </w:r>
          </w:p>
        </w:tc>
        <w:tc>
          <w:tcPr>
            <w:tcW w:w="1707" w:type="dxa"/>
          </w:tcPr>
          <w:p w:rsidR="00514C80" w:rsidRDefault="00B02810">
            <w:r>
              <w:t xml:space="preserve">2M for first sub </w:t>
            </w:r>
            <w:proofErr w:type="spellStart"/>
            <w:r>
              <w:t>que</w:t>
            </w:r>
            <w:proofErr w:type="spellEnd"/>
            <w:r>
              <w:t xml:space="preserve">. And 2M for </w:t>
            </w:r>
            <w:r>
              <w:lastRenderedPageBreak/>
              <w:t>second(at least two advantages)</w:t>
            </w:r>
          </w:p>
        </w:tc>
      </w:tr>
      <w:tr w:rsidR="00514C80" w:rsidTr="00D55953">
        <w:tc>
          <w:tcPr>
            <w:tcW w:w="645" w:type="dxa"/>
          </w:tcPr>
          <w:p w:rsidR="00514C80" w:rsidRDefault="003C2EC3">
            <w:r>
              <w:lastRenderedPageBreak/>
              <w:t>Ans.</w:t>
            </w:r>
          </w:p>
        </w:tc>
        <w:tc>
          <w:tcPr>
            <w:tcW w:w="7716" w:type="dxa"/>
          </w:tcPr>
          <w:p w:rsidR="00C01E0D" w:rsidRPr="00C01E0D" w:rsidRDefault="00C01E0D" w:rsidP="00C01E0D">
            <w:pPr>
              <w:rPr>
                <w:rFonts w:ascii="Times New Roman" w:hAnsi="Times New Roman" w:cs="Times New Roman"/>
                <w:sz w:val="24"/>
                <w:szCs w:val="24"/>
                <w:shd w:val="clear" w:color="auto" w:fill="FFFFFF"/>
              </w:rPr>
            </w:pPr>
            <w:r w:rsidRPr="00C01E0D">
              <w:rPr>
                <w:rFonts w:ascii="Times New Roman" w:hAnsi="Times New Roman" w:cs="Times New Roman"/>
                <w:sz w:val="24"/>
                <w:szCs w:val="24"/>
                <w:shd w:val="clear" w:color="auto" w:fill="FFFFFF"/>
              </w:rPr>
              <w:t>GNU/GPL License:</w:t>
            </w:r>
          </w:p>
          <w:p w:rsidR="00C01E0D" w:rsidRDefault="00C01E0D" w:rsidP="00C01E0D">
            <w:pPr>
              <w:rPr>
                <w:rFonts w:ascii="Times New Roman" w:hAnsi="Times New Roman" w:cs="Times New Roman"/>
                <w:sz w:val="24"/>
                <w:szCs w:val="24"/>
                <w:shd w:val="clear" w:color="auto" w:fill="FFFFFF"/>
              </w:rPr>
            </w:pPr>
            <w:r w:rsidRPr="0021382C">
              <w:rPr>
                <w:rFonts w:ascii="Times New Roman" w:hAnsi="Times New Roman" w:cs="Times New Roman"/>
                <w:sz w:val="24"/>
                <w:szCs w:val="24"/>
                <w:shd w:val="clear" w:color="auto" w:fill="FFFFFF"/>
              </w:rPr>
              <w:t>The GNU General Public License (GNU GPL or GPL) is a widely used</w:t>
            </w:r>
            <w:hyperlink r:id="rId98" w:anchor="cite_note-blackduck2015-6" w:history="1">
              <w:r w:rsidRPr="0021382C">
                <w:rPr>
                  <w:rFonts w:ascii="Times New Roman" w:hAnsi="Times New Roman" w:cs="Times New Roman"/>
                  <w:sz w:val="24"/>
                  <w:szCs w:val="24"/>
                  <w:shd w:val="clear" w:color="auto" w:fill="FFFFFF"/>
                </w:rPr>
                <w:t>[6]</w:t>
              </w:r>
            </w:hyperlink>
            <w:r w:rsidRPr="0021382C">
              <w:rPr>
                <w:rFonts w:ascii="Times New Roman" w:hAnsi="Times New Roman" w:cs="Times New Roman"/>
                <w:sz w:val="24"/>
                <w:szCs w:val="24"/>
                <w:shd w:val="clear" w:color="auto" w:fill="FFFFFF"/>
              </w:rPr>
              <w:t xml:space="preserve"> </w:t>
            </w:r>
            <w:hyperlink r:id="rId99" w:tooltip="Free software license" w:history="1">
              <w:r w:rsidRPr="0021382C">
                <w:rPr>
                  <w:rFonts w:ascii="Times New Roman" w:hAnsi="Times New Roman" w:cs="Times New Roman"/>
                  <w:sz w:val="24"/>
                  <w:szCs w:val="24"/>
                  <w:shd w:val="clear" w:color="auto" w:fill="FFFFFF"/>
                </w:rPr>
                <w:t>free software license</w:t>
              </w:r>
            </w:hyperlink>
            <w:r w:rsidRPr="0021382C">
              <w:rPr>
                <w:rFonts w:ascii="Times New Roman" w:hAnsi="Times New Roman" w:cs="Times New Roman"/>
                <w:sz w:val="24"/>
                <w:szCs w:val="24"/>
                <w:shd w:val="clear" w:color="auto" w:fill="FFFFFF"/>
              </w:rPr>
              <w:t xml:space="preserve">, which guarantees </w:t>
            </w:r>
            <w:hyperlink r:id="rId100" w:tooltip="End user" w:history="1">
              <w:r w:rsidRPr="0021382C">
                <w:rPr>
                  <w:rFonts w:ascii="Times New Roman" w:hAnsi="Times New Roman" w:cs="Times New Roman"/>
                  <w:sz w:val="24"/>
                  <w:szCs w:val="24"/>
                  <w:shd w:val="clear" w:color="auto" w:fill="FFFFFF"/>
                </w:rPr>
                <w:t>end users</w:t>
              </w:r>
            </w:hyperlink>
            <w:r w:rsidRPr="0021382C">
              <w:rPr>
                <w:rFonts w:ascii="Times New Roman" w:hAnsi="Times New Roman" w:cs="Times New Roman"/>
                <w:sz w:val="24"/>
                <w:szCs w:val="24"/>
                <w:shd w:val="clear" w:color="auto" w:fill="FFFFFF"/>
              </w:rPr>
              <w:t xml:space="preserve"> (individuals, organizations, companies) the freedoms to run, study, share (copy), and modify the software. Software that allows these rights is called </w:t>
            </w:r>
            <w:hyperlink r:id="rId101" w:tooltip="Free software" w:history="1">
              <w:r w:rsidRPr="0021382C">
                <w:rPr>
                  <w:rFonts w:ascii="Times New Roman" w:hAnsi="Times New Roman" w:cs="Times New Roman"/>
                  <w:sz w:val="24"/>
                  <w:szCs w:val="24"/>
                  <w:shd w:val="clear" w:color="auto" w:fill="FFFFFF"/>
                </w:rPr>
                <w:t>free software</w:t>
              </w:r>
            </w:hyperlink>
            <w:r w:rsidRPr="0021382C">
              <w:rPr>
                <w:rFonts w:ascii="Times New Roman" w:hAnsi="Times New Roman" w:cs="Times New Roman"/>
                <w:sz w:val="24"/>
                <w:szCs w:val="24"/>
                <w:shd w:val="clear" w:color="auto" w:fill="FFFFFF"/>
              </w:rPr>
              <w:t xml:space="preserve"> and, if the software is </w:t>
            </w:r>
            <w:hyperlink r:id="rId102" w:tooltip="Copyleft" w:history="1">
              <w:proofErr w:type="spellStart"/>
              <w:r w:rsidRPr="0021382C">
                <w:rPr>
                  <w:rFonts w:ascii="Times New Roman" w:hAnsi="Times New Roman" w:cs="Times New Roman"/>
                  <w:sz w:val="24"/>
                  <w:szCs w:val="24"/>
                  <w:shd w:val="clear" w:color="auto" w:fill="FFFFFF"/>
                </w:rPr>
                <w:t>copylefted</w:t>
              </w:r>
              <w:proofErr w:type="spellEnd"/>
            </w:hyperlink>
            <w:r w:rsidRPr="0021382C">
              <w:rPr>
                <w:rFonts w:ascii="Times New Roman" w:hAnsi="Times New Roman" w:cs="Times New Roman"/>
                <w:sz w:val="24"/>
                <w:szCs w:val="24"/>
                <w:shd w:val="clear" w:color="auto" w:fill="FFFFFF"/>
              </w:rPr>
              <w:t xml:space="preserve">, requires those rights to be retained. The GPL demands both. The license was originally written by </w:t>
            </w:r>
            <w:hyperlink r:id="rId103" w:tooltip="Richard Stallman" w:history="1">
              <w:r w:rsidRPr="0021382C">
                <w:rPr>
                  <w:rFonts w:ascii="Times New Roman" w:hAnsi="Times New Roman" w:cs="Times New Roman"/>
                  <w:sz w:val="24"/>
                  <w:szCs w:val="24"/>
                  <w:shd w:val="clear" w:color="auto" w:fill="FFFFFF"/>
                </w:rPr>
                <w:t>Richard Stallman</w:t>
              </w:r>
            </w:hyperlink>
            <w:r w:rsidRPr="0021382C">
              <w:rPr>
                <w:rFonts w:ascii="Times New Roman" w:hAnsi="Times New Roman" w:cs="Times New Roman"/>
                <w:sz w:val="24"/>
                <w:szCs w:val="24"/>
                <w:shd w:val="clear" w:color="auto" w:fill="FFFFFF"/>
              </w:rPr>
              <w:t xml:space="preserve"> of the </w:t>
            </w:r>
            <w:hyperlink r:id="rId104" w:tooltip="Free Software Foundation" w:history="1">
              <w:r w:rsidRPr="0021382C">
                <w:rPr>
                  <w:rFonts w:ascii="Times New Roman" w:hAnsi="Times New Roman" w:cs="Times New Roman"/>
                  <w:sz w:val="24"/>
                  <w:szCs w:val="24"/>
                  <w:shd w:val="clear" w:color="auto" w:fill="FFFFFF"/>
                </w:rPr>
                <w:t>Free Software Foundation</w:t>
              </w:r>
            </w:hyperlink>
            <w:r w:rsidRPr="0021382C">
              <w:rPr>
                <w:rFonts w:ascii="Times New Roman" w:hAnsi="Times New Roman" w:cs="Times New Roman"/>
                <w:sz w:val="24"/>
                <w:szCs w:val="24"/>
                <w:shd w:val="clear" w:color="auto" w:fill="FFFFFF"/>
              </w:rPr>
              <w:t xml:space="preserve"> (FSF) for the </w:t>
            </w:r>
            <w:hyperlink r:id="rId105" w:tooltip="GNU Project" w:history="1">
              <w:r w:rsidRPr="0021382C">
                <w:rPr>
                  <w:rFonts w:ascii="Times New Roman" w:hAnsi="Times New Roman" w:cs="Times New Roman"/>
                  <w:sz w:val="24"/>
                  <w:szCs w:val="24"/>
                  <w:shd w:val="clear" w:color="auto" w:fill="FFFFFF"/>
                </w:rPr>
                <w:t>GNU Project</w:t>
              </w:r>
            </w:hyperlink>
            <w:r w:rsidRPr="0021382C">
              <w:rPr>
                <w:rFonts w:ascii="Times New Roman" w:hAnsi="Times New Roman" w:cs="Times New Roman"/>
                <w:sz w:val="24"/>
                <w:szCs w:val="24"/>
                <w:shd w:val="clear" w:color="auto" w:fill="FFFFFF"/>
              </w:rPr>
              <w:t>.</w:t>
            </w:r>
          </w:p>
          <w:p w:rsidR="00C01E0D" w:rsidRPr="0021382C" w:rsidRDefault="00C01E0D" w:rsidP="00C01E0D">
            <w:pPr>
              <w:rPr>
                <w:rFonts w:ascii="Times New Roman" w:hAnsi="Times New Roman" w:cs="Times New Roman"/>
                <w:sz w:val="24"/>
                <w:szCs w:val="24"/>
                <w:shd w:val="clear" w:color="auto" w:fill="FFFFFF"/>
              </w:rPr>
            </w:pPr>
          </w:p>
          <w:p w:rsidR="00C01E0D" w:rsidRPr="00C01E0D" w:rsidRDefault="00C01E0D" w:rsidP="00C01E0D">
            <w:pPr>
              <w:rPr>
                <w:rFonts w:ascii="Times New Roman" w:hAnsi="Times New Roman" w:cs="Times New Roman"/>
                <w:sz w:val="24"/>
                <w:szCs w:val="24"/>
                <w:shd w:val="clear" w:color="auto" w:fill="FFFFFF"/>
              </w:rPr>
            </w:pPr>
            <w:r w:rsidRPr="00C01E0D">
              <w:rPr>
                <w:rFonts w:ascii="Times New Roman" w:hAnsi="Times New Roman" w:cs="Times New Roman"/>
                <w:sz w:val="24"/>
                <w:szCs w:val="24"/>
                <w:shd w:val="clear" w:color="auto" w:fill="FFFFFF"/>
              </w:rPr>
              <w:t>Special configuration in /etc/</w:t>
            </w:r>
            <w:proofErr w:type="spellStart"/>
            <w:r w:rsidRPr="00C01E0D">
              <w:rPr>
                <w:rFonts w:ascii="Times New Roman" w:hAnsi="Times New Roman" w:cs="Times New Roman"/>
                <w:sz w:val="24"/>
                <w:szCs w:val="24"/>
                <w:shd w:val="clear" w:color="auto" w:fill="FFFFFF"/>
              </w:rPr>
              <w:t>inittab</w:t>
            </w:r>
            <w:proofErr w:type="spellEnd"/>
          </w:p>
          <w:p w:rsidR="00C01E0D" w:rsidRPr="00C01E0D" w:rsidRDefault="00C01E0D" w:rsidP="00C01E0D">
            <w:pPr>
              <w:rPr>
                <w:rFonts w:ascii="Times New Roman" w:hAnsi="Times New Roman" w:cs="Times New Roman"/>
                <w:sz w:val="24"/>
                <w:szCs w:val="24"/>
                <w:shd w:val="clear" w:color="auto" w:fill="FFFFFF"/>
              </w:rPr>
            </w:pPr>
            <w:r w:rsidRPr="00C01E0D">
              <w:rPr>
                <w:rFonts w:ascii="Times New Roman" w:hAnsi="Times New Roman" w:cs="Times New Roman"/>
                <w:sz w:val="24"/>
                <w:szCs w:val="24"/>
                <w:shd w:val="clear" w:color="auto" w:fill="FFFFFF"/>
              </w:rPr>
              <w:t>The /etc/</w:t>
            </w:r>
            <w:proofErr w:type="spellStart"/>
            <w:r w:rsidRPr="00C01E0D">
              <w:rPr>
                <w:rFonts w:ascii="Times New Roman" w:hAnsi="Times New Roman" w:cs="Times New Roman"/>
                <w:sz w:val="24"/>
                <w:szCs w:val="24"/>
                <w:shd w:val="clear" w:color="auto" w:fill="FFFFFF"/>
              </w:rPr>
              <w:t>inittab</w:t>
            </w:r>
            <w:proofErr w:type="spellEnd"/>
            <w:r w:rsidRPr="00C01E0D">
              <w:rPr>
                <w:rFonts w:ascii="Times New Roman" w:hAnsi="Times New Roman" w:cs="Times New Roman"/>
                <w:sz w:val="24"/>
                <w:szCs w:val="24"/>
                <w:shd w:val="clear" w:color="auto" w:fill="FFFFFF"/>
              </w:rPr>
              <w:t> has some special features that allow init to react to special circumstances. These special features are marked by special keywords in the third field. Some examples:</w:t>
            </w:r>
          </w:p>
          <w:p w:rsidR="00C01E0D" w:rsidRPr="00C01E0D" w:rsidRDefault="00C01E0D" w:rsidP="00C01E0D">
            <w:pPr>
              <w:rPr>
                <w:rFonts w:ascii="Times New Roman" w:hAnsi="Times New Roman" w:cs="Times New Roman"/>
                <w:sz w:val="24"/>
                <w:szCs w:val="24"/>
                <w:shd w:val="clear" w:color="auto" w:fill="FFFFFF"/>
              </w:rPr>
            </w:pPr>
            <w:proofErr w:type="spellStart"/>
            <w:r w:rsidRPr="00C01E0D">
              <w:rPr>
                <w:rFonts w:ascii="Times New Roman" w:hAnsi="Times New Roman" w:cs="Times New Roman"/>
                <w:sz w:val="24"/>
                <w:szCs w:val="24"/>
                <w:shd w:val="clear" w:color="auto" w:fill="FFFFFF"/>
              </w:rPr>
              <w:t>powerwait</w:t>
            </w:r>
            <w:proofErr w:type="spellEnd"/>
          </w:p>
          <w:p w:rsidR="00C01E0D" w:rsidRPr="00C01E0D" w:rsidRDefault="00C01E0D" w:rsidP="00C01E0D">
            <w:pPr>
              <w:rPr>
                <w:rFonts w:ascii="Times New Roman" w:hAnsi="Times New Roman" w:cs="Times New Roman"/>
                <w:sz w:val="24"/>
                <w:szCs w:val="24"/>
                <w:shd w:val="clear" w:color="auto" w:fill="FFFFFF"/>
              </w:rPr>
            </w:pPr>
            <w:r w:rsidRPr="00C01E0D">
              <w:rPr>
                <w:rFonts w:ascii="Times New Roman" w:hAnsi="Times New Roman" w:cs="Times New Roman"/>
                <w:sz w:val="24"/>
                <w:szCs w:val="24"/>
                <w:shd w:val="clear" w:color="auto" w:fill="FFFFFF"/>
              </w:rPr>
              <w:t>Allows init to shut the system down, when the power fails. This assumes the use of a UPS, and software that watches the UPS and informs init that the power is off.</w:t>
            </w:r>
          </w:p>
          <w:p w:rsidR="00C01E0D" w:rsidRPr="00C01E0D" w:rsidRDefault="00C01E0D" w:rsidP="00C01E0D">
            <w:pPr>
              <w:rPr>
                <w:rFonts w:ascii="Times New Roman" w:hAnsi="Times New Roman" w:cs="Times New Roman"/>
                <w:sz w:val="24"/>
                <w:szCs w:val="24"/>
                <w:shd w:val="clear" w:color="auto" w:fill="FFFFFF"/>
              </w:rPr>
            </w:pPr>
            <w:proofErr w:type="spellStart"/>
            <w:r w:rsidRPr="00C01E0D">
              <w:rPr>
                <w:rFonts w:ascii="Times New Roman" w:hAnsi="Times New Roman" w:cs="Times New Roman"/>
                <w:sz w:val="24"/>
                <w:szCs w:val="24"/>
                <w:shd w:val="clear" w:color="auto" w:fill="FFFFFF"/>
              </w:rPr>
              <w:t>ctrlaltdel</w:t>
            </w:r>
            <w:proofErr w:type="spellEnd"/>
          </w:p>
          <w:p w:rsidR="00C01E0D" w:rsidRPr="00C01E0D" w:rsidRDefault="00C01E0D" w:rsidP="00C01E0D">
            <w:pPr>
              <w:rPr>
                <w:rFonts w:ascii="Times New Roman" w:hAnsi="Times New Roman" w:cs="Times New Roman"/>
                <w:sz w:val="24"/>
                <w:szCs w:val="24"/>
                <w:shd w:val="clear" w:color="auto" w:fill="FFFFFF"/>
              </w:rPr>
            </w:pPr>
            <w:r w:rsidRPr="00C01E0D">
              <w:rPr>
                <w:rFonts w:ascii="Times New Roman" w:hAnsi="Times New Roman" w:cs="Times New Roman"/>
                <w:sz w:val="24"/>
                <w:szCs w:val="24"/>
                <w:shd w:val="clear" w:color="auto" w:fill="FFFFFF"/>
              </w:rPr>
              <w:t>Allows init to reboot the system, when the user presses ctrl-alt-del on the console keyboard. Note that the system administrator can configure the reaction to ctrl-alt-del to be something else instead, e.g., to be ignored, if the system is in a public location. (Or to start </w:t>
            </w:r>
            <w:proofErr w:type="spellStart"/>
            <w:r w:rsidRPr="00C01E0D">
              <w:rPr>
                <w:rFonts w:ascii="Times New Roman" w:hAnsi="Times New Roman" w:cs="Times New Roman"/>
                <w:sz w:val="24"/>
                <w:szCs w:val="24"/>
                <w:shd w:val="clear" w:color="auto" w:fill="FFFFFF"/>
              </w:rPr>
              <w:t>nethack</w:t>
            </w:r>
            <w:proofErr w:type="spellEnd"/>
            <w:r w:rsidRPr="00C01E0D">
              <w:rPr>
                <w:rFonts w:ascii="Times New Roman" w:hAnsi="Times New Roman" w:cs="Times New Roman"/>
                <w:sz w:val="24"/>
                <w:szCs w:val="24"/>
                <w:shd w:val="clear" w:color="auto" w:fill="FFFFFF"/>
              </w:rPr>
              <w:t>.)</w:t>
            </w:r>
          </w:p>
          <w:p w:rsidR="00C01E0D" w:rsidRPr="00C01E0D" w:rsidRDefault="00C01E0D" w:rsidP="00C01E0D">
            <w:pPr>
              <w:rPr>
                <w:rFonts w:ascii="Times New Roman" w:hAnsi="Times New Roman" w:cs="Times New Roman"/>
                <w:sz w:val="24"/>
                <w:szCs w:val="24"/>
                <w:shd w:val="clear" w:color="auto" w:fill="FFFFFF"/>
              </w:rPr>
            </w:pPr>
            <w:proofErr w:type="spellStart"/>
            <w:r w:rsidRPr="00C01E0D">
              <w:rPr>
                <w:rFonts w:ascii="Times New Roman" w:hAnsi="Times New Roman" w:cs="Times New Roman"/>
                <w:sz w:val="24"/>
                <w:szCs w:val="24"/>
                <w:shd w:val="clear" w:color="auto" w:fill="FFFFFF"/>
              </w:rPr>
              <w:t>sysinit</w:t>
            </w:r>
            <w:proofErr w:type="spellEnd"/>
          </w:p>
          <w:p w:rsidR="00C01E0D" w:rsidRPr="00C01E0D" w:rsidRDefault="00C01E0D" w:rsidP="00C01E0D">
            <w:pPr>
              <w:rPr>
                <w:rFonts w:ascii="Times New Roman" w:hAnsi="Times New Roman" w:cs="Times New Roman"/>
                <w:sz w:val="24"/>
                <w:szCs w:val="24"/>
                <w:shd w:val="clear" w:color="auto" w:fill="FFFFFF"/>
              </w:rPr>
            </w:pPr>
            <w:r w:rsidRPr="00C01E0D">
              <w:rPr>
                <w:rFonts w:ascii="Times New Roman" w:hAnsi="Times New Roman" w:cs="Times New Roman"/>
                <w:sz w:val="24"/>
                <w:szCs w:val="24"/>
                <w:shd w:val="clear" w:color="auto" w:fill="FFFFFF"/>
              </w:rPr>
              <w:t>Command to be run when the system is booted. This command usually cleans up /</w:t>
            </w:r>
            <w:proofErr w:type="spellStart"/>
            <w:r w:rsidRPr="00C01E0D">
              <w:rPr>
                <w:rFonts w:ascii="Times New Roman" w:hAnsi="Times New Roman" w:cs="Times New Roman"/>
                <w:sz w:val="24"/>
                <w:szCs w:val="24"/>
                <w:shd w:val="clear" w:color="auto" w:fill="FFFFFF"/>
              </w:rPr>
              <w:t>tmp</w:t>
            </w:r>
            <w:proofErr w:type="spellEnd"/>
            <w:r w:rsidRPr="00C01E0D">
              <w:rPr>
                <w:rFonts w:ascii="Times New Roman" w:hAnsi="Times New Roman" w:cs="Times New Roman"/>
                <w:sz w:val="24"/>
                <w:szCs w:val="24"/>
                <w:shd w:val="clear" w:color="auto" w:fill="FFFFFF"/>
              </w:rPr>
              <w:t>, for example.</w:t>
            </w:r>
          </w:p>
          <w:p w:rsidR="00514C80" w:rsidRPr="00C01E0D" w:rsidRDefault="00514C80" w:rsidP="00C01E0D">
            <w:pPr>
              <w:rPr>
                <w:rFonts w:ascii="Times New Roman" w:hAnsi="Times New Roman" w:cs="Times New Roman"/>
                <w:sz w:val="24"/>
                <w:szCs w:val="24"/>
                <w:shd w:val="clear" w:color="auto" w:fill="FFFFFF"/>
              </w:rPr>
            </w:pPr>
          </w:p>
        </w:tc>
        <w:tc>
          <w:tcPr>
            <w:tcW w:w="1707" w:type="dxa"/>
          </w:tcPr>
          <w:p w:rsidR="00514C80" w:rsidRDefault="00514C80"/>
        </w:tc>
      </w:tr>
      <w:tr w:rsidR="00514C80" w:rsidTr="00D55953">
        <w:tc>
          <w:tcPr>
            <w:tcW w:w="645" w:type="dxa"/>
          </w:tcPr>
          <w:p w:rsidR="00514C80" w:rsidRDefault="00F723C8">
            <w:r>
              <w:t>b)</w:t>
            </w:r>
          </w:p>
        </w:tc>
        <w:tc>
          <w:tcPr>
            <w:tcW w:w="7716" w:type="dxa"/>
          </w:tcPr>
          <w:p w:rsidR="00514C80" w:rsidRPr="00353FB7" w:rsidRDefault="00C01E0D">
            <w:pPr>
              <w:rPr>
                <w:rFonts w:ascii="Arial" w:hAnsi="Arial" w:cs="Arial"/>
              </w:rPr>
            </w:pPr>
            <w:r>
              <w:rPr>
                <w:rFonts w:ascii="Arial" w:hAnsi="Arial" w:cs="Arial"/>
              </w:rPr>
              <w:t xml:space="preserve">Explain </w:t>
            </w:r>
            <w:r w:rsidR="00ED3ABA">
              <w:rPr>
                <w:rFonts w:ascii="Arial" w:hAnsi="Arial" w:cs="Arial"/>
              </w:rPr>
              <w:t xml:space="preserve">vi editor in terms </w:t>
            </w:r>
            <w:proofErr w:type="gramStart"/>
            <w:r w:rsidR="00ED3ABA">
              <w:rPr>
                <w:rFonts w:ascii="Arial" w:hAnsi="Arial" w:cs="Arial"/>
              </w:rPr>
              <w:t>of :</w:t>
            </w:r>
            <w:proofErr w:type="gramEnd"/>
            <w:r w:rsidR="00ED3ABA">
              <w:rPr>
                <w:rFonts w:ascii="Arial" w:hAnsi="Arial" w:cs="Arial"/>
              </w:rPr>
              <w:t xml:space="preserve"> </w:t>
            </w:r>
            <w:proofErr w:type="spellStart"/>
            <w:r w:rsidR="00ED3ABA">
              <w:rPr>
                <w:rFonts w:ascii="Arial" w:hAnsi="Arial" w:cs="Arial"/>
              </w:rPr>
              <w:t>i</w:t>
            </w:r>
            <w:proofErr w:type="spellEnd"/>
            <w:r w:rsidR="00ED3ABA">
              <w:rPr>
                <w:rFonts w:ascii="Arial" w:hAnsi="Arial" w:cs="Arial"/>
              </w:rPr>
              <w:t>)Exiting from vi ii)Text Insertion commands iii)Starting an editing session iv)Text deletion commands.</w:t>
            </w:r>
          </w:p>
        </w:tc>
        <w:tc>
          <w:tcPr>
            <w:tcW w:w="1707" w:type="dxa"/>
          </w:tcPr>
          <w:p w:rsidR="00514C80" w:rsidRDefault="00514C80"/>
        </w:tc>
      </w:tr>
      <w:tr w:rsidR="00514C80" w:rsidTr="00D55953">
        <w:tc>
          <w:tcPr>
            <w:tcW w:w="645" w:type="dxa"/>
          </w:tcPr>
          <w:p w:rsidR="00514C80" w:rsidRDefault="002D0B1C">
            <w:r>
              <w:t>Ans.</w:t>
            </w:r>
          </w:p>
        </w:tc>
        <w:tc>
          <w:tcPr>
            <w:tcW w:w="7716" w:type="dxa"/>
          </w:tcPr>
          <w:p w:rsidR="002D0B1C" w:rsidRDefault="00ED3ABA" w:rsidP="00ED3ABA">
            <w:pPr>
              <w:pStyle w:val="NormalWeb"/>
              <w:numPr>
                <w:ilvl w:val="0"/>
                <w:numId w:val="14"/>
              </w:numPr>
              <w:shd w:val="clear" w:color="auto" w:fill="FFFFFF"/>
              <w:spacing w:before="120" w:beforeAutospacing="0" w:after="120" w:afterAutospacing="0" w:line="280" w:lineRule="atLeast"/>
              <w:rPr>
                <w:rFonts w:ascii="Arial" w:hAnsi="Arial" w:cs="Arial"/>
              </w:rPr>
            </w:pPr>
            <w:r>
              <w:rPr>
                <w:rFonts w:ascii="Arial" w:hAnsi="Arial" w:cs="Arial"/>
              </w:rPr>
              <w:t>Exiting from vi :</w:t>
            </w:r>
          </w:p>
          <w:p w:rsidR="00ED3ABA" w:rsidRDefault="00ED3ABA" w:rsidP="00ED3A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command to quit out of vi </w:t>
            </w:r>
            <w:proofErr w:type="gramStart"/>
            <w:r>
              <w:rPr>
                <w:rFonts w:ascii="Verdana" w:hAnsi="Verdana"/>
                <w:color w:val="000000"/>
              </w:rPr>
              <w:t>is :q</w:t>
            </w:r>
            <w:proofErr w:type="gramEnd"/>
            <w:r>
              <w:rPr>
                <w:rFonts w:ascii="Verdana" w:hAnsi="Verdana"/>
                <w:color w:val="000000"/>
              </w:rPr>
              <w:t xml:space="preserve">. Once in command mode, type colon, and 'q', followed by return. If your file has been modified in any way, the editor will warn you of this, and not let you quit. To ignore this message, the command to quit out of vi without saving </w:t>
            </w:r>
            <w:proofErr w:type="gramStart"/>
            <w:r>
              <w:rPr>
                <w:rFonts w:ascii="Verdana" w:hAnsi="Verdana"/>
                <w:color w:val="000000"/>
              </w:rPr>
              <w:t>is</w:t>
            </w:r>
            <w:r>
              <w:rPr>
                <w:rStyle w:val="apple-converted-space"/>
                <w:rFonts w:ascii="Verdana" w:hAnsi="Verdana"/>
                <w:color w:val="000000"/>
              </w:rPr>
              <w:t> </w:t>
            </w:r>
            <w:r>
              <w:rPr>
                <w:rFonts w:ascii="Verdana" w:hAnsi="Verdana"/>
                <w:b/>
                <w:bCs/>
                <w:color w:val="000000"/>
              </w:rPr>
              <w:t>:q</w:t>
            </w:r>
            <w:proofErr w:type="gramEnd"/>
            <w:r>
              <w:rPr>
                <w:rFonts w:ascii="Verdana" w:hAnsi="Verdana"/>
                <w:b/>
                <w:bCs/>
                <w:color w:val="000000"/>
              </w:rPr>
              <w:t>!</w:t>
            </w:r>
            <w:r>
              <w:rPr>
                <w:rFonts w:ascii="Verdana" w:hAnsi="Verdana"/>
                <w:color w:val="000000"/>
              </w:rPr>
              <w:t>. This lets you exit vi without saving any of the changes.</w:t>
            </w:r>
          </w:p>
          <w:p w:rsidR="00ED3ABA" w:rsidRDefault="00ED3ABA" w:rsidP="00ED3A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command to save the contents of the editor </w:t>
            </w:r>
            <w:proofErr w:type="gramStart"/>
            <w:r>
              <w:rPr>
                <w:rFonts w:ascii="Verdana" w:hAnsi="Verdana"/>
                <w:color w:val="000000"/>
              </w:rPr>
              <w:t>is</w:t>
            </w:r>
            <w:r>
              <w:rPr>
                <w:rStyle w:val="apple-converted-space"/>
                <w:rFonts w:ascii="Verdana" w:hAnsi="Verdana"/>
                <w:color w:val="000000"/>
              </w:rPr>
              <w:t> </w:t>
            </w:r>
            <w:r>
              <w:rPr>
                <w:rFonts w:ascii="Verdana" w:hAnsi="Verdana"/>
                <w:b/>
                <w:bCs/>
                <w:color w:val="000000"/>
              </w:rPr>
              <w:t>:w</w:t>
            </w:r>
            <w:proofErr w:type="gramEnd"/>
            <w:r>
              <w:rPr>
                <w:rFonts w:ascii="Verdana" w:hAnsi="Verdana"/>
                <w:color w:val="000000"/>
              </w:rPr>
              <w:t xml:space="preserve">. You can combine the above command with the quit command, </w:t>
            </w:r>
            <w:proofErr w:type="gramStart"/>
            <w:r>
              <w:rPr>
                <w:rFonts w:ascii="Verdana" w:hAnsi="Verdana"/>
                <w:color w:val="000000"/>
              </w:rPr>
              <w:t>or :</w:t>
            </w:r>
            <w:proofErr w:type="spellStart"/>
            <w:r>
              <w:rPr>
                <w:rFonts w:ascii="Verdana" w:hAnsi="Verdana"/>
                <w:color w:val="000000"/>
              </w:rPr>
              <w:t>wq</w:t>
            </w:r>
            <w:proofErr w:type="spellEnd"/>
            <w:proofErr w:type="gramEnd"/>
            <w:r>
              <w:rPr>
                <w:rFonts w:ascii="Verdana" w:hAnsi="Verdana"/>
                <w:color w:val="000000"/>
              </w:rPr>
              <w:t xml:space="preserve"> and return.</w:t>
            </w:r>
          </w:p>
          <w:p w:rsidR="00ED3ABA" w:rsidRDefault="00ED3ABA" w:rsidP="00ED3A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easiest way to save your changes and exit out of vi is </w:t>
            </w:r>
            <w:r>
              <w:rPr>
                <w:rFonts w:ascii="Verdana" w:hAnsi="Verdana"/>
                <w:color w:val="000000"/>
              </w:rPr>
              <w:lastRenderedPageBreak/>
              <w:t>the</w:t>
            </w:r>
            <w:r>
              <w:rPr>
                <w:rStyle w:val="apple-converted-space"/>
                <w:rFonts w:ascii="Verdana" w:hAnsi="Verdana"/>
                <w:color w:val="000000"/>
              </w:rPr>
              <w:t> </w:t>
            </w:r>
            <w:r>
              <w:rPr>
                <w:rFonts w:ascii="Verdana" w:hAnsi="Verdana"/>
                <w:b/>
                <w:bCs/>
                <w:color w:val="000000"/>
              </w:rPr>
              <w:t>ZZ</w:t>
            </w:r>
            <w:r>
              <w:rPr>
                <w:rStyle w:val="apple-converted-space"/>
                <w:rFonts w:ascii="Verdana" w:hAnsi="Verdana"/>
                <w:color w:val="000000"/>
              </w:rPr>
              <w:t> </w:t>
            </w:r>
            <w:r>
              <w:rPr>
                <w:rFonts w:ascii="Verdana" w:hAnsi="Verdana"/>
                <w:color w:val="000000"/>
              </w:rPr>
              <w:t xml:space="preserve">command. When you are in command mode, type ZZ and it will do the equivalent </w:t>
            </w:r>
            <w:proofErr w:type="gramStart"/>
            <w:r>
              <w:rPr>
                <w:rFonts w:ascii="Verdana" w:hAnsi="Verdana"/>
                <w:color w:val="000000"/>
              </w:rPr>
              <w:t>of :</w:t>
            </w:r>
            <w:proofErr w:type="spellStart"/>
            <w:r>
              <w:rPr>
                <w:rFonts w:ascii="Verdana" w:hAnsi="Verdana"/>
                <w:color w:val="000000"/>
              </w:rPr>
              <w:t>wq</w:t>
            </w:r>
            <w:proofErr w:type="spellEnd"/>
            <w:proofErr w:type="gramEnd"/>
            <w:r>
              <w:rPr>
                <w:rFonts w:ascii="Verdana" w:hAnsi="Verdana"/>
                <w:color w:val="000000"/>
              </w:rPr>
              <w:t>.</w:t>
            </w:r>
          </w:p>
          <w:p w:rsidR="00ED3ABA" w:rsidRDefault="00ED3ABA" w:rsidP="00ED3A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You can specify a different file name to save to by specifying the name after </w:t>
            </w:r>
            <w:proofErr w:type="gramStart"/>
            <w:r>
              <w:rPr>
                <w:rFonts w:ascii="Verdana" w:hAnsi="Verdana"/>
                <w:color w:val="000000"/>
              </w:rPr>
              <w:t>the :w</w:t>
            </w:r>
            <w:proofErr w:type="gramEnd"/>
            <w:r>
              <w:rPr>
                <w:rFonts w:ascii="Verdana" w:hAnsi="Verdana"/>
                <w:color w:val="000000"/>
              </w:rPr>
              <w:t xml:space="preserve">. For example, if you wanted to save the file you were working as another filename called filename2, you would </w:t>
            </w:r>
            <w:proofErr w:type="gramStart"/>
            <w:r>
              <w:rPr>
                <w:rFonts w:ascii="Verdana" w:hAnsi="Verdana"/>
                <w:color w:val="000000"/>
              </w:rPr>
              <w:t>type</w:t>
            </w:r>
            <w:r>
              <w:rPr>
                <w:rStyle w:val="apple-converted-space"/>
                <w:rFonts w:ascii="Verdana" w:hAnsi="Verdana"/>
                <w:color w:val="000000"/>
              </w:rPr>
              <w:t> </w:t>
            </w:r>
            <w:r>
              <w:rPr>
                <w:rFonts w:ascii="Verdana" w:hAnsi="Verdana"/>
                <w:b/>
                <w:bCs/>
                <w:color w:val="000000"/>
              </w:rPr>
              <w:t>:w</w:t>
            </w:r>
            <w:proofErr w:type="gramEnd"/>
            <w:r>
              <w:rPr>
                <w:rFonts w:ascii="Verdana" w:hAnsi="Verdana"/>
                <w:b/>
                <w:bCs/>
                <w:color w:val="000000"/>
              </w:rPr>
              <w:t xml:space="preserve"> filename2</w:t>
            </w:r>
            <w:r>
              <w:rPr>
                <w:rStyle w:val="apple-converted-space"/>
                <w:rFonts w:ascii="Verdana" w:hAnsi="Verdana"/>
                <w:color w:val="000000"/>
              </w:rPr>
              <w:t> </w:t>
            </w:r>
            <w:r>
              <w:rPr>
                <w:rFonts w:ascii="Verdana" w:hAnsi="Verdana"/>
                <w:color w:val="000000"/>
              </w:rPr>
              <w:t>and return. Try it once.</w:t>
            </w:r>
          </w:p>
          <w:p w:rsidR="005B6F5D" w:rsidRPr="005B6F5D" w:rsidRDefault="005B6F5D" w:rsidP="005B6F5D">
            <w:pPr>
              <w:pStyle w:val="NormalWeb"/>
              <w:numPr>
                <w:ilvl w:val="0"/>
                <w:numId w:val="14"/>
              </w:numPr>
              <w:shd w:val="clear" w:color="auto" w:fill="FFFFFF"/>
              <w:spacing w:before="120" w:beforeAutospacing="0" w:after="120" w:afterAutospacing="0" w:line="280" w:lineRule="atLeast"/>
              <w:rPr>
                <w:rFonts w:ascii="Arial" w:hAnsi="Arial" w:cs="Arial"/>
              </w:rPr>
            </w:pPr>
            <w:r>
              <w:rPr>
                <w:rFonts w:ascii="Arial" w:hAnsi="Arial" w:cs="Arial"/>
              </w:rPr>
              <w:t>Starting an editing session</w:t>
            </w:r>
          </w:p>
          <w:p w:rsidR="005B6F5D" w:rsidRDefault="005B6F5D" w:rsidP="005B6F5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While working with vi editor you would come across following two modes −</w:t>
            </w:r>
          </w:p>
          <w:p w:rsidR="005B6F5D" w:rsidRDefault="005B6F5D" w:rsidP="005B6F5D">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Command mode</w:t>
            </w:r>
            <w:r>
              <w:rPr>
                <w:rStyle w:val="apple-converted-space"/>
                <w:rFonts w:ascii="Verdana" w:hAnsi="Verdana"/>
                <w:color w:val="000000"/>
                <w:sz w:val="21"/>
                <w:szCs w:val="21"/>
              </w:rPr>
              <w:t> </w:t>
            </w:r>
            <w:r>
              <w:rPr>
                <w:rFonts w:ascii="Verdana" w:hAnsi="Verdana"/>
                <w:color w:val="000000"/>
                <w:sz w:val="21"/>
                <w:szCs w:val="21"/>
              </w:rPr>
              <w:t>− This mode enables you to perform administrative tasks such as saving files, executing commands, moving the cursor, cutting (yanking) and pasting lines or words, and finding and replacing. In this mode, whatever you type is interpreted as a command.</w:t>
            </w:r>
          </w:p>
          <w:p w:rsidR="005B6F5D" w:rsidRDefault="005B6F5D" w:rsidP="005B6F5D">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Insert mode</w:t>
            </w:r>
            <w:r>
              <w:rPr>
                <w:rStyle w:val="apple-converted-space"/>
                <w:rFonts w:ascii="Verdana" w:hAnsi="Verdana"/>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This</w:t>
            </w:r>
            <w:proofErr w:type="gramEnd"/>
            <w:r>
              <w:rPr>
                <w:rFonts w:ascii="Verdana" w:hAnsi="Verdana"/>
                <w:color w:val="000000"/>
                <w:sz w:val="21"/>
                <w:szCs w:val="21"/>
              </w:rPr>
              <w:t xml:space="preserve"> mode enables you to insert text into the file. Everything that's typed in this mode is interpreted as input and finally it is put in the </w:t>
            </w:r>
            <w:proofErr w:type="gramStart"/>
            <w:r>
              <w:rPr>
                <w:rFonts w:ascii="Verdana" w:hAnsi="Verdana"/>
                <w:color w:val="000000"/>
                <w:sz w:val="21"/>
                <w:szCs w:val="21"/>
              </w:rPr>
              <w:t>file .</w:t>
            </w:r>
            <w:proofErr w:type="gramEnd"/>
          </w:p>
          <w:p w:rsidR="005B6F5D" w:rsidRDefault="005B6F5D" w:rsidP="005B6F5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vi always starts in command mode. To enter text, you must be in insert mode. To come in insert mode you simply type</w:t>
            </w:r>
            <w:r>
              <w:rPr>
                <w:rStyle w:val="apple-converted-space"/>
                <w:rFonts w:ascii="Verdana" w:hAnsi="Verdana"/>
                <w:color w:val="000000"/>
              </w:rPr>
              <w:t> </w:t>
            </w:r>
            <w:proofErr w:type="spellStart"/>
            <w:r>
              <w:rPr>
                <w:rFonts w:ascii="Verdana" w:hAnsi="Verdana"/>
                <w:b/>
                <w:bCs/>
                <w:color w:val="000000"/>
              </w:rPr>
              <w:t>i</w:t>
            </w:r>
            <w:proofErr w:type="spellEnd"/>
            <w:r>
              <w:rPr>
                <w:rFonts w:ascii="Verdana" w:hAnsi="Verdana"/>
                <w:color w:val="000000"/>
              </w:rPr>
              <w:t>. To get out of insert mode, press the</w:t>
            </w:r>
            <w:r>
              <w:rPr>
                <w:rStyle w:val="apple-converted-space"/>
                <w:rFonts w:ascii="Verdana" w:hAnsi="Verdana"/>
                <w:color w:val="000000"/>
              </w:rPr>
              <w:t> </w:t>
            </w:r>
            <w:r>
              <w:rPr>
                <w:rFonts w:ascii="Verdana" w:hAnsi="Verdana"/>
                <w:b/>
                <w:bCs/>
                <w:color w:val="000000"/>
              </w:rPr>
              <w:t>Esc</w:t>
            </w:r>
            <w:r>
              <w:rPr>
                <w:rStyle w:val="apple-converted-space"/>
                <w:rFonts w:ascii="Verdana" w:hAnsi="Verdana"/>
                <w:color w:val="000000"/>
              </w:rPr>
              <w:t> </w:t>
            </w:r>
            <w:r>
              <w:rPr>
                <w:rFonts w:ascii="Verdana" w:hAnsi="Verdana"/>
                <w:color w:val="000000"/>
              </w:rPr>
              <w:t>key, which will put you back into command mode.</w:t>
            </w:r>
          </w:p>
          <w:p w:rsidR="005B6F5D" w:rsidRDefault="005B6F5D" w:rsidP="005B6F5D">
            <w:pPr>
              <w:pStyle w:val="NormalWeb"/>
              <w:numPr>
                <w:ilvl w:val="0"/>
                <w:numId w:val="14"/>
              </w:numPr>
              <w:shd w:val="clear" w:color="auto" w:fill="FFFFFF"/>
              <w:spacing w:before="120" w:beforeAutospacing="0" w:after="120" w:afterAutospacing="0" w:line="280" w:lineRule="atLeast"/>
              <w:rPr>
                <w:rFonts w:ascii="Arial" w:hAnsi="Arial" w:cs="Arial"/>
              </w:rPr>
            </w:pPr>
            <w:r>
              <w:rPr>
                <w:rFonts w:ascii="Arial" w:hAnsi="Arial" w:cs="Arial"/>
              </w:rPr>
              <w:t>Text deletion  commands</w:t>
            </w:r>
          </w:p>
          <w:p w:rsidR="005B6F5D" w:rsidRPr="005B6F5D" w:rsidRDefault="005B6F5D" w:rsidP="005B6F5D">
            <w:pPr>
              <w:ind w:left="720"/>
              <w:rPr>
                <w:rFonts w:ascii="Times New Roman" w:eastAsia="Times New Roman" w:hAnsi="Times New Roman" w:cs="Times New Roman"/>
                <w:color w:val="000000"/>
                <w:sz w:val="27"/>
                <w:szCs w:val="27"/>
              </w:rPr>
            </w:pPr>
            <w:r w:rsidRPr="005B6F5D">
              <w:rPr>
                <w:rFonts w:ascii="Times New Roman" w:eastAsia="Times New Roman" w:hAnsi="Times New Roman" w:cs="Times New Roman"/>
                <w:color w:val="000000"/>
                <w:sz w:val="27"/>
                <w:szCs w:val="27"/>
              </w:rPr>
              <w:t>The following commands allow you to delete text.</w:t>
            </w:r>
          </w:p>
          <w:tbl>
            <w:tblPr>
              <w:tblW w:w="0" w:type="auto"/>
              <w:jc w:val="center"/>
              <w:tblCellSpacing w:w="15" w:type="dxa"/>
              <w:tblCellMar>
                <w:top w:w="15" w:type="dxa"/>
                <w:left w:w="15" w:type="dxa"/>
                <w:bottom w:w="15" w:type="dxa"/>
                <w:right w:w="15" w:type="dxa"/>
              </w:tblCellMar>
              <w:tblLook w:val="04A0"/>
            </w:tblPr>
            <w:tblGrid>
              <w:gridCol w:w="195"/>
              <w:gridCol w:w="1114"/>
              <w:gridCol w:w="6416"/>
            </w:tblGrid>
            <w:tr w:rsidR="005B6F5D" w:rsidRPr="005B6F5D" w:rsidTr="005B6F5D">
              <w:trPr>
                <w:tblCellSpacing w:w="15" w:type="dxa"/>
                <w:jc w:val="center"/>
              </w:trPr>
              <w:tc>
                <w:tcPr>
                  <w:tcW w:w="0" w:type="auto"/>
                  <w:vAlign w:val="center"/>
                  <w:hideMark/>
                </w:tcPr>
                <w:p w:rsidR="005B6F5D" w:rsidRPr="005B6F5D" w:rsidRDefault="005B6F5D" w:rsidP="005B6F5D">
                  <w:pPr>
                    <w:spacing w:after="0" w:line="240" w:lineRule="auto"/>
                    <w:jc w:val="center"/>
                    <w:rPr>
                      <w:rFonts w:ascii="Times New Roman" w:eastAsia="Times New Roman" w:hAnsi="Times New Roman" w:cs="Times New Roman"/>
                      <w:b/>
                      <w:bCs/>
                      <w:sz w:val="24"/>
                      <w:szCs w:val="24"/>
                    </w:rPr>
                  </w:pPr>
                  <w:r w:rsidRPr="005B6F5D">
                    <w:rPr>
                      <w:rFonts w:ascii="Times New Roman" w:eastAsia="Times New Roman" w:hAnsi="Times New Roman" w:cs="Times New Roman"/>
                      <w:b/>
                      <w:bCs/>
                      <w:sz w:val="24"/>
                      <w:szCs w:val="24"/>
                    </w:rPr>
                    <w:t>*</w:t>
                  </w:r>
                </w:p>
              </w:tc>
              <w:tc>
                <w:tcPr>
                  <w:tcW w:w="0" w:type="auto"/>
                  <w:noWrap/>
                  <w:vAlign w:val="center"/>
                  <w:hideMark/>
                </w:tcPr>
                <w:p w:rsidR="005B6F5D" w:rsidRPr="005B6F5D" w:rsidRDefault="005B6F5D" w:rsidP="005B6F5D">
                  <w:pPr>
                    <w:spacing w:after="0" w:line="240" w:lineRule="auto"/>
                    <w:rPr>
                      <w:rFonts w:ascii="Times New Roman" w:eastAsia="Times New Roman" w:hAnsi="Times New Roman" w:cs="Times New Roman"/>
                      <w:b/>
                      <w:bCs/>
                      <w:sz w:val="24"/>
                      <w:szCs w:val="24"/>
                    </w:rPr>
                  </w:pPr>
                  <w:r w:rsidRPr="005B6F5D">
                    <w:rPr>
                      <w:rFonts w:ascii="Courier New" w:eastAsia="Times New Roman" w:hAnsi="Courier New" w:cs="Courier New"/>
                      <w:b/>
                      <w:bCs/>
                      <w:sz w:val="20"/>
                    </w:rPr>
                    <w:t>x</w:t>
                  </w:r>
                </w:p>
              </w:tc>
              <w:tc>
                <w:tcPr>
                  <w:tcW w:w="0" w:type="auto"/>
                  <w:vAlign w:val="center"/>
                  <w:hideMark/>
                </w:tcPr>
                <w:p w:rsidR="005B6F5D" w:rsidRPr="005B6F5D" w:rsidRDefault="005B6F5D" w:rsidP="005B6F5D">
                  <w:pPr>
                    <w:spacing w:after="0" w:line="240" w:lineRule="auto"/>
                    <w:rPr>
                      <w:rFonts w:ascii="Times New Roman" w:eastAsia="Times New Roman" w:hAnsi="Times New Roman" w:cs="Times New Roman"/>
                      <w:sz w:val="24"/>
                      <w:szCs w:val="24"/>
                    </w:rPr>
                  </w:pPr>
                  <w:r w:rsidRPr="005B6F5D">
                    <w:rPr>
                      <w:rFonts w:ascii="Times New Roman" w:eastAsia="Times New Roman" w:hAnsi="Times New Roman" w:cs="Times New Roman"/>
                      <w:i/>
                      <w:iCs/>
                      <w:sz w:val="24"/>
                      <w:szCs w:val="24"/>
                    </w:rPr>
                    <w:t>delete single character under cursor</w:t>
                  </w:r>
                </w:p>
              </w:tc>
            </w:tr>
            <w:tr w:rsidR="005B6F5D" w:rsidRPr="005B6F5D" w:rsidTr="005B6F5D">
              <w:trPr>
                <w:tblCellSpacing w:w="15" w:type="dxa"/>
                <w:jc w:val="center"/>
              </w:trPr>
              <w:tc>
                <w:tcPr>
                  <w:tcW w:w="0" w:type="auto"/>
                  <w:vAlign w:val="center"/>
                  <w:hideMark/>
                </w:tcPr>
                <w:p w:rsidR="005B6F5D" w:rsidRPr="005B6F5D" w:rsidRDefault="005B6F5D" w:rsidP="005B6F5D">
                  <w:pPr>
                    <w:spacing w:after="0" w:line="240" w:lineRule="auto"/>
                    <w:jc w:val="center"/>
                    <w:rPr>
                      <w:rFonts w:ascii="Times New Roman" w:eastAsia="Times New Roman" w:hAnsi="Times New Roman" w:cs="Times New Roman"/>
                      <w:b/>
                      <w:bCs/>
                      <w:sz w:val="24"/>
                      <w:szCs w:val="24"/>
                    </w:rPr>
                  </w:pPr>
                  <w:r w:rsidRPr="005B6F5D">
                    <w:rPr>
                      <w:rFonts w:ascii="Times New Roman" w:eastAsia="Times New Roman" w:hAnsi="Times New Roman" w:cs="Times New Roman"/>
                      <w:b/>
                      <w:bCs/>
                      <w:sz w:val="24"/>
                      <w:szCs w:val="24"/>
                    </w:rPr>
                    <w:t> </w:t>
                  </w:r>
                </w:p>
              </w:tc>
              <w:tc>
                <w:tcPr>
                  <w:tcW w:w="0" w:type="auto"/>
                  <w:noWrap/>
                  <w:vAlign w:val="center"/>
                  <w:hideMark/>
                </w:tcPr>
                <w:p w:rsidR="005B6F5D" w:rsidRPr="005B6F5D" w:rsidRDefault="005B6F5D" w:rsidP="005B6F5D">
                  <w:pPr>
                    <w:spacing w:after="0" w:line="240" w:lineRule="auto"/>
                    <w:rPr>
                      <w:rFonts w:ascii="Times New Roman" w:eastAsia="Times New Roman" w:hAnsi="Times New Roman" w:cs="Times New Roman"/>
                      <w:b/>
                      <w:bCs/>
                      <w:sz w:val="24"/>
                      <w:szCs w:val="24"/>
                    </w:rPr>
                  </w:pPr>
                  <w:proofErr w:type="spellStart"/>
                  <w:r w:rsidRPr="005B6F5D">
                    <w:rPr>
                      <w:rFonts w:ascii="Courier New" w:eastAsia="Times New Roman" w:hAnsi="Courier New" w:cs="Courier New"/>
                      <w:b/>
                      <w:bCs/>
                      <w:sz w:val="20"/>
                    </w:rPr>
                    <w:t>Nx</w:t>
                  </w:r>
                  <w:proofErr w:type="spellEnd"/>
                </w:p>
              </w:tc>
              <w:tc>
                <w:tcPr>
                  <w:tcW w:w="0" w:type="auto"/>
                  <w:vAlign w:val="center"/>
                  <w:hideMark/>
                </w:tcPr>
                <w:p w:rsidR="005B6F5D" w:rsidRPr="005B6F5D" w:rsidRDefault="005B6F5D" w:rsidP="005B6F5D">
                  <w:pPr>
                    <w:spacing w:after="0" w:line="240" w:lineRule="auto"/>
                    <w:rPr>
                      <w:rFonts w:ascii="Times New Roman" w:eastAsia="Times New Roman" w:hAnsi="Times New Roman" w:cs="Times New Roman"/>
                      <w:sz w:val="24"/>
                      <w:szCs w:val="24"/>
                    </w:rPr>
                  </w:pPr>
                  <w:r w:rsidRPr="005B6F5D">
                    <w:rPr>
                      <w:rFonts w:ascii="Times New Roman" w:eastAsia="Times New Roman" w:hAnsi="Times New Roman" w:cs="Times New Roman"/>
                      <w:i/>
                      <w:iCs/>
                      <w:sz w:val="24"/>
                      <w:szCs w:val="24"/>
                    </w:rPr>
                    <w:t>delete N characters, starting with character under cursor</w:t>
                  </w:r>
                </w:p>
              </w:tc>
            </w:tr>
            <w:tr w:rsidR="005B6F5D" w:rsidRPr="005B6F5D" w:rsidTr="005B6F5D">
              <w:trPr>
                <w:tblCellSpacing w:w="15" w:type="dxa"/>
                <w:jc w:val="center"/>
              </w:trPr>
              <w:tc>
                <w:tcPr>
                  <w:tcW w:w="0" w:type="auto"/>
                  <w:vAlign w:val="center"/>
                  <w:hideMark/>
                </w:tcPr>
                <w:p w:rsidR="005B6F5D" w:rsidRPr="005B6F5D" w:rsidRDefault="005B6F5D" w:rsidP="005B6F5D">
                  <w:pPr>
                    <w:spacing w:after="0" w:line="240" w:lineRule="auto"/>
                    <w:jc w:val="center"/>
                    <w:rPr>
                      <w:rFonts w:ascii="Times New Roman" w:eastAsia="Times New Roman" w:hAnsi="Times New Roman" w:cs="Times New Roman"/>
                      <w:b/>
                      <w:bCs/>
                      <w:sz w:val="24"/>
                      <w:szCs w:val="24"/>
                    </w:rPr>
                  </w:pPr>
                  <w:r w:rsidRPr="005B6F5D">
                    <w:rPr>
                      <w:rFonts w:ascii="Times New Roman" w:eastAsia="Times New Roman" w:hAnsi="Times New Roman" w:cs="Times New Roman"/>
                      <w:b/>
                      <w:bCs/>
                      <w:sz w:val="24"/>
                      <w:szCs w:val="24"/>
                    </w:rPr>
                    <w:t> </w:t>
                  </w:r>
                </w:p>
              </w:tc>
              <w:tc>
                <w:tcPr>
                  <w:tcW w:w="0" w:type="auto"/>
                  <w:noWrap/>
                  <w:vAlign w:val="center"/>
                  <w:hideMark/>
                </w:tcPr>
                <w:p w:rsidR="005B6F5D" w:rsidRPr="005B6F5D" w:rsidRDefault="005B6F5D" w:rsidP="005B6F5D">
                  <w:pPr>
                    <w:spacing w:after="0" w:line="240" w:lineRule="auto"/>
                    <w:rPr>
                      <w:rFonts w:ascii="Times New Roman" w:eastAsia="Times New Roman" w:hAnsi="Times New Roman" w:cs="Times New Roman"/>
                      <w:b/>
                      <w:bCs/>
                      <w:sz w:val="24"/>
                      <w:szCs w:val="24"/>
                    </w:rPr>
                  </w:pPr>
                  <w:proofErr w:type="spellStart"/>
                  <w:r w:rsidRPr="005B6F5D">
                    <w:rPr>
                      <w:rFonts w:ascii="Courier New" w:eastAsia="Times New Roman" w:hAnsi="Courier New" w:cs="Courier New"/>
                      <w:b/>
                      <w:bCs/>
                      <w:sz w:val="20"/>
                    </w:rPr>
                    <w:t>dw</w:t>
                  </w:r>
                  <w:proofErr w:type="spellEnd"/>
                </w:p>
              </w:tc>
              <w:tc>
                <w:tcPr>
                  <w:tcW w:w="0" w:type="auto"/>
                  <w:vAlign w:val="center"/>
                  <w:hideMark/>
                </w:tcPr>
                <w:p w:rsidR="005B6F5D" w:rsidRPr="005B6F5D" w:rsidRDefault="005B6F5D" w:rsidP="005B6F5D">
                  <w:pPr>
                    <w:spacing w:after="0" w:line="240" w:lineRule="auto"/>
                    <w:rPr>
                      <w:rFonts w:ascii="Times New Roman" w:eastAsia="Times New Roman" w:hAnsi="Times New Roman" w:cs="Times New Roman"/>
                      <w:sz w:val="24"/>
                      <w:szCs w:val="24"/>
                    </w:rPr>
                  </w:pPr>
                  <w:r w:rsidRPr="005B6F5D">
                    <w:rPr>
                      <w:rFonts w:ascii="Times New Roman" w:eastAsia="Times New Roman" w:hAnsi="Times New Roman" w:cs="Times New Roman"/>
                      <w:i/>
                      <w:iCs/>
                      <w:sz w:val="24"/>
                      <w:szCs w:val="24"/>
                    </w:rPr>
                    <w:t>delete the single word beginning with character under cursor</w:t>
                  </w:r>
                </w:p>
              </w:tc>
            </w:tr>
            <w:tr w:rsidR="005B6F5D" w:rsidRPr="005B6F5D" w:rsidTr="005B6F5D">
              <w:trPr>
                <w:tblCellSpacing w:w="15" w:type="dxa"/>
                <w:jc w:val="center"/>
              </w:trPr>
              <w:tc>
                <w:tcPr>
                  <w:tcW w:w="0" w:type="auto"/>
                  <w:vAlign w:val="center"/>
                  <w:hideMark/>
                </w:tcPr>
                <w:p w:rsidR="005B6F5D" w:rsidRPr="005B6F5D" w:rsidRDefault="005B6F5D" w:rsidP="005B6F5D">
                  <w:pPr>
                    <w:spacing w:after="0" w:line="240" w:lineRule="auto"/>
                    <w:jc w:val="center"/>
                    <w:rPr>
                      <w:rFonts w:ascii="Times New Roman" w:eastAsia="Times New Roman" w:hAnsi="Times New Roman" w:cs="Times New Roman"/>
                      <w:b/>
                      <w:bCs/>
                      <w:sz w:val="24"/>
                      <w:szCs w:val="24"/>
                    </w:rPr>
                  </w:pPr>
                  <w:r w:rsidRPr="005B6F5D">
                    <w:rPr>
                      <w:rFonts w:ascii="Times New Roman" w:eastAsia="Times New Roman" w:hAnsi="Times New Roman" w:cs="Times New Roman"/>
                      <w:b/>
                      <w:bCs/>
                      <w:sz w:val="24"/>
                      <w:szCs w:val="24"/>
                    </w:rPr>
                    <w:t> </w:t>
                  </w:r>
                </w:p>
              </w:tc>
              <w:tc>
                <w:tcPr>
                  <w:tcW w:w="0" w:type="auto"/>
                  <w:noWrap/>
                  <w:vAlign w:val="center"/>
                  <w:hideMark/>
                </w:tcPr>
                <w:p w:rsidR="005B6F5D" w:rsidRPr="005B6F5D" w:rsidRDefault="005B6F5D" w:rsidP="005B6F5D">
                  <w:pPr>
                    <w:spacing w:after="0" w:line="240" w:lineRule="auto"/>
                    <w:rPr>
                      <w:rFonts w:ascii="Times New Roman" w:eastAsia="Times New Roman" w:hAnsi="Times New Roman" w:cs="Times New Roman"/>
                      <w:b/>
                      <w:bCs/>
                      <w:sz w:val="24"/>
                      <w:szCs w:val="24"/>
                    </w:rPr>
                  </w:pPr>
                  <w:proofErr w:type="spellStart"/>
                  <w:r w:rsidRPr="005B6F5D">
                    <w:rPr>
                      <w:rFonts w:ascii="Courier New" w:eastAsia="Times New Roman" w:hAnsi="Courier New" w:cs="Courier New"/>
                      <w:b/>
                      <w:bCs/>
                      <w:sz w:val="20"/>
                    </w:rPr>
                    <w:t>dNw</w:t>
                  </w:r>
                  <w:proofErr w:type="spellEnd"/>
                </w:p>
              </w:tc>
              <w:tc>
                <w:tcPr>
                  <w:tcW w:w="0" w:type="auto"/>
                  <w:vAlign w:val="center"/>
                  <w:hideMark/>
                </w:tcPr>
                <w:p w:rsidR="005B6F5D" w:rsidRPr="005B6F5D" w:rsidRDefault="005B6F5D" w:rsidP="005B6F5D">
                  <w:pPr>
                    <w:spacing w:after="0" w:line="240" w:lineRule="auto"/>
                    <w:rPr>
                      <w:rFonts w:ascii="Times New Roman" w:eastAsia="Times New Roman" w:hAnsi="Times New Roman" w:cs="Times New Roman"/>
                      <w:sz w:val="24"/>
                      <w:szCs w:val="24"/>
                    </w:rPr>
                  </w:pPr>
                  <w:r w:rsidRPr="005B6F5D">
                    <w:rPr>
                      <w:rFonts w:ascii="Times New Roman" w:eastAsia="Times New Roman" w:hAnsi="Times New Roman" w:cs="Times New Roman"/>
                      <w:i/>
                      <w:iCs/>
                      <w:sz w:val="24"/>
                      <w:szCs w:val="24"/>
                    </w:rPr>
                    <w:t>delete </w:t>
                  </w:r>
                  <w:r w:rsidRPr="005B6F5D">
                    <w:rPr>
                      <w:rFonts w:ascii="Courier New" w:eastAsia="Times New Roman" w:hAnsi="Courier New" w:cs="Courier New"/>
                      <w:i/>
                      <w:iCs/>
                      <w:sz w:val="20"/>
                    </w:rPr>
                    <w:t>N</w:t>
                  </w:r>
                  <w:r w:rsidRPr="005B6F5D">
                    <w:rPr>
                      <w:rFonts w:ascii="Times New Roman" w:eastAsia="Times New Roman" w:hAnsi="Times New Roman" w:cs="Times New Roman"/>
                      <w:i/>
                      <w:iCs/>
                      <w:sz w:val="24"/>
                      <w:szCs w:val="24"/>
                    </w:rPr>
                    <w:t> words beginning with character under cursor; </w:t>
                  </w:r>
                  <w:r w:rsidRPr="005B6F5D">
                    <w:rPr>
                      <w:rFonts w:ascii="Times New Roman" w:eastAsia="Times New Roman" w:hAnsi="Times New Roman" w:cs="Times New Roman"/>
                      <w:i/>
                      <w:iCs/>
                      <w:sz w:val="24"/>
                      <w:szCs w:val="24"/>
                    </w:rPr>
                    <w:br/>
                    <w:t>  e.g., </w:t>
                  </w:r>
                  <w:r w:rsidRPr="005B6F5D">
                    <w:rPr>
                      <w:rFonts w:ascii="Courier New" w:eastAsia="Times New Roman" w:hAnsi="Courier New" w:cs="Courier New"/>
                      <w:i/>
                      <w:iCs/>
                      <w:sz w:val="20"/>
                    </w:rPr>
                    <w:t>d5w</w:t>
                  </w:r>
                  <w:r w:rsidRPr="005B6F5D">
                    <w:rPr>
                      <w:rFonts w:ascii="Times New Roman" w:eastAsia="Times New Roman" w:hAnsi="Times New Roman" w:cs="Times New Roman"/>
                      <w:i/>
                      <w:iCs/>
                      <w:sz w:val="24"/>
                      <w:szCs w:val="24"/>
                    </w:rPr>
                    <w:t> deletes 5 words</w:t>
                  </w:r>
                </w:p>
              </w:tc>
            </w:tr>
            <w:tr w:rsidR="005B6F5D" w:rsidRPr="005B6F5D" w:rsidTr="005B6F5D">
              <w:trPr>
                <w:tblCellSpacing w:w="15" w:type="dxa"/>
                <w:jc w:val="center"/>
              </w:trPr>
              <w:tc>
                <w:tcPr>
                  <w:tcW w:w="0" w:type="auto"/>
                  <w:vAlign w:val="center"/>
                  <w:hideMark/>
                </w:tcPr>
                <w:p w:rsidR="005B6F5D" w:rsidRPr="005B6F5D" w:rsidRDefault="005B6F5D" w:rsidP="005B6F5D">
                  <w:pPr>
                    <w:spacing w:after="0" w:line="240" w:lineRule="auto"/>
                    <w:jc w:val="center"/>
                    <w:rPr>
                      <w:rFonts w:ascii="Times New Roman" w:eastAsia="Times New Roman" w:hAnsi="Times New Roman" w:cs="Times New Roman"/>
                      <w:b/>
                      <w:bCs/>
                      <w:sz w:val="24"/>
                      <w:szCs w:val="24"/>
                    </w:rPr>
                  </w:pPr>
                  <w:r w:rsidRPr="005B6F5D">
                    <w:rPr>
                      <w:rFonts w:ascii="Times New Roman" w:eastAsia="Times New Roman" w:hAnsi="Times New Roman" w:cs="Times New Roman"/>
                      <w:b/>
                      <w:bCs/>
                      <w:sz w:val="24"/>
                      <w:szCs w:val="24"/>
                    </w:rPr>
                    <w:t> </w:t>
                  </w:r>
                </w:p>
              </w:tc>
              <w:tc>
                <w:tcPr>
                  <w:tcW w:w="0" w:type="auto"/>
                  <w:noWrap/>
                  <w:vAlign w:val="center"/>
                  <w:hideMark/>
                </w:tcPr>
                <w:p w:rsidR="005B6F5D" w:rsidRPr="005B6F5D" w:rsidRDefault="005B6F5D" w:rsidP="005B6F5D">
                  <w:pPr>
                    <w:spacing w:after="0" w:line="240" w:lineRule="auto"/>
                    <w:rPr>
                      <w:rFonts w:ascii="Times New Roman" w:eastAsia="Times New Roman" w:hAnsi="Times New Roman" w:cs="Times New Roman"/>
                      <w:b/>
                      <w:bCs/>
                      <w:sz w:val="24"/>
                      <w:szCs w:val="24"/>
                    </w:rPr>
                  </w:pPr>
                  <w:r w:rsidRPr="005B6F5D">
                    <w:rPr>
                      <w:rFonts w:ascii="Courier New" w:eastAsia="Times New Roman" w:hAnsi="Courier New" w:cs="Courier New"/>
                      <w:b/>
                      <w:bCs/>
                      <w:sz w:val="20"/>
                    </w:rPr>
                    <w:t>D</w:t>
                  </w:r>
                </w:p>
              </w:tc>
              <w:tc>
                <w:tcPr>
                  <w:tcW w:w="0" w:type="auto"/>
                  <w:vAlign w:val="center"/>
                  <w:hideMark/>
                </w:tcPr>
                <w:p w:rsidR="005B6F5D" w:rsidRPr="005B6F5D" w:rsidRDefault="005B6F5D" w:rsidP="005B6F5D">
                  <w:pPr>
                    <w:spacing w:after="0" w:line="240" w:lineRule="auto"/>
                    <w:rPr>
                      <w:rFonts w:ascii="Times New Roman" w:eastAsia="Times New Roman" w:hAnsi="Times New Roman" w:cs="Times New Roman"/>
                      <w:sz w:val="24"/>
                      <w:szCs w:val="24"/>
                    </w:rPr>
                  </w:pPr>
                  <w:r w:rsidRPr="005B6F5D">
                    <w:rPr>
                      <w:rFonts w:ascii="Times New Roman" w:eastAsia="Times New Roman" w:hAnsi="Times New Roman" w:cs="Times New Roman"/>
                      <w:i/>
                      <w:iCs/>
                      <w:sz w:val="24"/>
                      <w:szCs w:val="24"/>
                    </w:rPr>
                    <w:t>delete the remainder of the line, starting with current cursor position</w:t>
                  </w:r>
                </w:p>
              </w:tc>
            </w:tr>
            <w:tr w:rsidR="005B6F5D" w:rsidRPr="005B6F5D" w:rsidTr="005B6F5D">
              <w:trPr>
                <w:tblCellSpacing w:w="15" w:type="dxa"/>
                <w:jc w:val="center"/>
              </w:trPr>
              <w:tc>
                <w:tcPr>
                  <w:tcW w:w="0" w:type="auto"/>
                  <w:vAlign w:val="center"/>
                  <w:hideMark/>
                </w:tcPr>
                <w:p w:rsidR="005B6F5D" w:rsidRPr="005B6F5D" w:rsidRDefault="005B6F5D" w:rsidP="005B6F5D">
                  <w:pPr>
                    <w:spacing w:after="0" w:line="240" w:lineRule="auto"/>
                    <w:jc w:val="center"/>
                    <w:rPr>
                      <w:rFonts w:ascii="Times New Roman" w:eastAsia="Times New Roman" w:hAnsi="Times New Roman" w:cs="Times New Roman"/>
                      <w:b/>
                      <w:bCs/>
                      <w:sz w:val="24"/>
                      <w:szCs w:val="24"/>
                    </w:rPr>
                  </w:pPr>
                  <w:r w:rsidRPr="005B6F5D">
                    <w:rPr>
                      <w:rFonts w:ascii="Times New Roman" w:eastAsia="Times New Roman" w:hAnsi="Times New Roman" w:cs="Times New Roman"/>
                      <w:b/>
                      <w:bCs/>
                      <w:sz w:val="24"/>
                      <w:szCs w:val="24"/>
                    </w:rPr>
                    <w:t>*</w:t>
                  </w:r>
                </w:p>
              </w:tc>
              <w:tc>
                <w:tcPr>
                  <w:tcW w:w="0" w:type="auto"/>
                  <w:noWrap/>
                  <w:vAlign w:val="center"/>
                  <w:hideMark/>
                </w:tcPr>
                <w:p w:rsidR="005B6F5D" w:rsidRPr="005B6F5D" w:rsidRDefault="005B6F5D" w:rsidP="005B6F5D">
                  <w:pPr>
                    <w:spacing w:after="0" w:line="240" w:lineRule="auto"/>
                    <w:rPr>
                      <w:rFonts w:ascii="Times New Roman" w:eastAsia="Times New Roman" w:hAnsi="Times New Roman" w:cs="Times New Roman"/>
                      <w:b/>
                      <w:bCs/>
                      <w:sz w:val="24"/>
                      <w:szCs w:val="24"/>
                    </w:rPr>
                  </w:pPr>
                  <w:proofErr w:type="spellStart"/>
                  <w:r w:rsidRPr="005B6F5D">
                    <w:rPr>
                      <w:rFonts w:ascii="Courier New" w:eastAsia="Times New Roman" w:hAnsi="Courier New" w:cs="Courier New"/>
                      <w:b/>
                      <w:bCs/>
                      <w:sz w:val="20"/>
                    </w:rPr>
                    <w:t>dd</w:t>
                  </w:r>
                  <w:proofErr w:type="spellEnd"/>
                </w:p>
              </w:tc>
              <w:tc>
                <w:tcPr>
                  <w:tcW w:w="0" w:type="auto"/>
                  <w:vAlign w:val="center"/>
                  <w:hideMark/>
                </w:tcPr>
                <w:p w:rsidR="005B6F5D" w:rsidRPr="005B6F5D" w:rsidRDefault="005B6F5D" w:rsidP="005B6F5D">
                  <w:pPr>
                    <w:spacing w:after="0" w:line="240" w:lineRule="auto"/>
                    <w:rPr>
                      <w:rFonts w:ascii="Times New Roman" w:eastAsia="Times New Roman" w:hAnsi="Times New Roman" w:cs="Times New Roman"/>
                      <w:sz w:val="24"/>
                      <w:szCs w:val="24"/>
                    </w:rPr>
                  </w:pPr>
                  <w:r w:rsidRPr="005B6F5D">
                    <w:rPr>
                      <w:rFonts w:ascii="Times New Roman" w:eastAsia="Times New Roman" w:hAnsi="Times New Roman" w:cs="Times New Roman"/>
                      <w:i/>
                      <w:iCs/>
                      <w:sz w:val="24"/>
                      <w:szCs w:val="24"/>
                    </w:rPr>
                    <w:t>delete entire current line</w:t>
                  </w:r>
                </w:p>
              </w:tc>
            </w:tr>
            <w:tr w:rsidR="005B6F5D" w:rsidRPr="005B6F5D" w:rsidTr="005B6F5D">
              <w:trPr>
                <w:tblCellSpacing w:w="15" w:type="dxa"/>
                <w:jc w:val="center"/>
              </w:trPr>
              <w:tc>
                <w:tcPr>
                  <w:tcW w:w="0" w:type="auto"/>
                  <w:vAlign w:val="center"/>
                  <w:hideMark/>
                </w:tcPr>
                <w:p w:rsidR="005B6F5D" w:rsidRPr="005B6F5D" w:rsidRDefault="005B6F5D" w:rsidP="005B6F5D">
                  <w:pPr>
                    <w:spacing w:after="0" w:line="240" w:lineRule="auto"/>
                    <w:jc w:val="center"/>
                    <w:rPr>
                      <w:rFonts w:ascii="Times New Roman" w:eastAsia="Times New Roman" w:hAnsi="Times New Roman" w:cs="Times New Roman"/>
                      <w:b/>
                      <w:bCs/>
                      <w:sz w:val="24"/>
                      <w:szCs w:val="24"/>
                    </w:rPr>
                  </w:pPr>
                  <w:r w:rsidRPr="005B6F5D">
                    <w:rPr>
                      <w:rFonts w:ascii="Times New Roman" w:eastAsia="Times New Roman" w:hAnsi="Times New Roman" w:cs="Times New Roman"/>
                      <w:b/>
                      <w:bCs/>
                      <w:sz w:val="24"/>
                      <w:szCs w:val="24"/>
                    </w:rPr>
                    <w:t> </w:t>
                  </w:r>
                </w:p>
              </w:tc>
              <w:tc>
                <w:tcPr>
                  <w:tcW w:w="0" w:type="auto"/>
                  <w:noWrap/>
                  <w:vAlign w:val="center"/>
                  <w:hideMark/>
                </w:tcPr>
                <w:p w:rsidR="005B6F5D" w:rsidRPr="005B6F5D" w:rsidRDefault="005B6F5D" w:rsidP="005B6F5D">
                  <w:pPr>
                    <w:spacing w:after="0" w:line="240" w:lineRule="auto"/>
                    <w:rPr>
                      <w:rFonts w:ascii="Times New Roman" w:eastAsia="Times New Roman" w:hAnsi="Times New Roman" w:cs="Times New Roman"/>
                      <w:b/>
                      <w:bCs/>
                      <w:sz w:val="24"/>
                      <w:szCs w:val="24"/>
                    </w:rPr>
                  </w:pPr>
                  <w:proofErr w:type="spellStart"/>
                  <w:r w:rsidRPr="005B6F5D">
                    <w:rPr>
                      <w:rFonts w:ascii="Courier New" w:eastAsia="Times New Roman" w:hAnsi="Courier New" w:cs="Courier New"/>
                      <w:b/>
                      <w:bCs/>
                      <w:sz w:val="20"/>
                    </w:rPr>
                    <w:t>Ndd</w:t>
                  </w:r>
                  <w:proofErr w:type="spellEnd"/>
                  <w:r w:rsidRPr="005B6F5D">
                    <w:rPr>
                      <w:rFonts w:ascii="Times New Roman" w:eastAsia="Times New Roman" w:hAnsi="Times New Roman" w:cs="Times New Roman"/>
                      <w:b/>
                      <w:bCs/>
                      <w:sz w:val="24"/>
                      <w:szCs w:val="24"/>
                    </w:rPr>
                    <w:t> </w:t>
                  </w:r>
                  <w:r w:rsidRPr="005B6F5D">
                    <w:rPr>
                      <w:rFonts w:ascii="Times New Roman" w:eastAsia="Times New Roman" w:hAnsi="Times New Roman" w:cs="Times New Roman"/>
                      <w:b/>
                      <w:bCs/>
                      <w:i/>
                      <w:iCs/>
                      <w:sz w:val="24"/>
                      <w:szCs w:val="24"/>
                    </w:rPr>
                    <w:t>or</w:t>
                  </w:r>
                  <w:r w:rsidRPr="005B6F5D">
                    <w:rPr>
                      <w:rFonts w:ascii="Times New Roman" w:eastAsia="Times New Roman" w:hAnsi="Times New Roman" w:cs="Times New Roman"/>
                      <w:b/>
                      <w:bCs/>
                      <w:sz w:val="24"/>
                      <w:szCs w:val="24"/>
                    </w:rPr>
                    <w:t> </w:t>
                  </w:r>
                  <w:proofErr w:type="spellStart"/>
                  <w:r w:rsidRPr="005B6F5D">
                    <w:rPr>
                      <w:rFonts w:ascii="Courier New" w:eastAsia="Times New Roman" w:hAnsi="Courier New" w:cs="Courier New"/>
                      <w:b/>
                      <w:bCs/>
                      <w:sz w:val="20"/>
                    </w:rPr>
                    <w:t>dNd</w:t>
                  </w:r>
                  <w:proofErr w:type="spellEnd"/>
                </w:p>
              </w:tc>
              <w:tc>
                <w:tcPr>
                  <w:tcW w:w="0" w:type="auto"/>
                  <w:vAlign w:val="center"/>
                  <w:hideMark/>
                </w:tcPr>
                <w:p w:rsidR="005B6F5D" w:rsidRPr="005B6F5D" w:rsidRDefault="005B6F5D" w:rsidP="005B6F5D">
                  <w:pPr>
                    <w:spacing w:after="0" w:line="240" w:lineRule="auto"/>
                    <w:rPr>
                      <w:rFonts w:ascii="Times New Roman" w:eastAsia="Times New Roman" w:hAnsi="Times New Roman" w:cs="Times New Roman"/>
                      <w:sz w:val="24"/>
                      <w:szCs w:val="24"/>
                    </w:rPr>
                  </w:pPr>
                  <w:r w:rsidRPr="005B6F5D">
                    <w:rPr>
                      <w:rFonts w:ascii="Times New Roman" w:eastAsia="Times New Roman" w:hAnsi="Times New Roman" w:cs="Times New Roman"/>
                      <w:i/>
                      <w:iCs/>
                      <w:sz w:val="24"/>
                      <w:szCs w:val="24"/>
                    </w:rPr>
                    <w:t>delete </w:t>
                  </w:r>
                  <w:r w:rsidRPr="005B6F5D">
                    <w:rPr>
                      <w:rFonts w:ascii="Courier New" w:eastAsia="Times New Roman" w:hAnsi="Courier New" w:cs="Courier New"/>
                      <w:i/>
                      <w:iCs/>
                      <w:sz w:val="20"/>
                    </w:rPr>
                    <w:t>N</w:t>
                  </w:r>
                  <w:r w:rsidRPr="005B6F5D">
                    <w:rPr>
                      <w:rFonts w:ascii="Times New Roman" w:eastAsia="Times New Roman" w:hAnsi="Times New Roman" w:cs="Times New Roman"/>
                      <w:i/>
                      <w:iCs/>
                      <w:sz w:val="24"/>
                      <w:szCs w:val="24"/>
                    </w:rPr>
                    <w:t> lines, beginning with the current line; </w:t>
                  </w:r>
                  <w:r w:rsidRPr="005B6F5D">
                    <w:rPr>
                      <w:rFonts w:ascii="Times New Roman" w:eastAsia="Times New Roman" w:hAnsi="Times New Roman" w:cs="Times New Roman"/>
                      <w:i/>
                      <w:iCs/>
                      <w:sz w:val="24"/>
                      <w:szCs w:val="24"/>
                    </w:rPr>
                    <w:br/>
                  </w:r>
                  <w:r w:rsidRPr="005B6F5D">
                    <w:rPr>
                      <w:rFonts w:ascii="Times New Roman" w:eastAsia="Times New Roman" w:hAnsi="Times New Roman" w:cs="Times New Roman"/>
                      <w:i/>
                      <w:iCs/>
                      <w:sz w:val="24"/>
                      <w:szCs w:val="24"/>
                    </w:rPr>
                    <w:lastRenderedPageBreak/>
                    <w:t>  e.g., </w:t>
                  </w:r>
                  <w:r w:rsidRPr="005B6F5D">
                    <w:rPr>
                      <w:rFonts w:ascii="Courier New" w:eastAsia="Times New Roman" w:hAnsi="Courier New" w:cs="Courier New"/>
                      <w:i/>
                      <w:iCs/>
                      <w:sz w:val="20"/>
                    </w:rPr>
                    <w:t>5dd</w:t>
                  </w:r>
                  <w:r w:rsidRPr="005B6F5D">
                    <w:rPr>
                      <w:rFonts w:ascii="Times New Roman" w:eastAsia="Times New Roman" w:hAnsi="Times New Roman" w:cs="Times New Roman"/>
                      <w:i/>
                      <w:iCs/>
                      <w:sz w:val="24"/>
                      <w:szCs w:val="24"/>
                    </w:rPr>
                    <w:t> deletes 5 lines</w:t>
                  </w:r>
                </w:p>
              </w:tc>
            </w:tr>
          </w:tbl>
          <w:p w:rsidR="005B6F5D" w:rsidRDefault="005B6F5D" w:rsidP="00ED3ABA">
            <w:pPr>
              <w:pStyle w:val="NormalWeb"/>
              <w:spacing w:before="0" w:beforeAutospacing="0" w:after="240" w:afterAutospacing="0" w:line="360" w:lineRule="atLeast"/>
              <w:ind w:left="48" w:right="48"/>
              <w:jc w:val="both"/>
              <w:rPr>
                <w:rFonts w:ascii="Verdana" w:hAnsi="Verdana"/>
                <w:color w:val="000000"/>
              </w:rPr>
            </w:pPr>
          </w:p>
          <w:p w:rsidR="00ED3ABA" w:rsidRDefault="00ED3ABA" w:rsidP="005B6F5D">
            <w:pPr>
              <w:pStyle w:val="NormalWeb"/>
              <w:numPr>
                <w:ilvl w:val="0"/>
                <w:numId w:val="14"/>
              </w:numPr>
              <w:shd w:val="clear" w:color="auto" w:fill="FFFFFF"/>
              <w:spacing w:before="120" w:beforeAutospacing="0" w:after="120" w:afterAutospacing="0" w:line="280" w:lineRule="atLeast"/>
              <w:rPr>
                <w:rFonts w:ascii="Arial" w:hAnsi="Arial" w:cs="Arial"/>
              </w:rPr>
            </w:pPr>
            <w:r>
              <w:rPr>
                <w:rFonts w:ascii="Arial" w:hAnsi="Arial" w:cs="Arial"/>
              </w:rPr>
              <w:t>Text Insertion commands</w:t>
            </w:r>
          </w:p>
          <w:p w:rsidR="00ED3ABA" w:rsidRDefault="00ED3ABA" w:rsidP="00ED3ABA">
            <w:pPr>
              <w:rPr>
                <w:rFonts w:ascii="Times New Roman" w:eastAsia="Times New Roman" w:hAnsi="Times New Roman" w:cs="Times New Roman"/>
                <w:color w:val="000000"/>
                <w:sz w:val="27"/>
                <w:szCs w:val="27"/>
              </w:rPr>
            </w:pPr>
            <w:r w:rsidRPr="00ED3ABA">
              <w:rPr>
                <w:rFonts w:ascii="Times New Roman" w:eastAsia="Times New Roman" w:hAnsi="Times New Roman" w:cs="Times New Roman"/>
                <w:color w:val="000000"/>
                <w:sz w:val="27"/>
                <w:szCs w:val="27"/>
              </w:rPr>
              <w:t>The following commands allow you to insert and add text. Each of these commands puts the</w:t>
            </w:r>
            <w:r w:rsidRPr="00ED3ABA">
              <w:rPr>
                <w:rFonts w:ascii="Times New Roman" w:eastAsia="Times New Roman" w:hAnsi="Times New Roman" w:cs="Times New Roman"/>
                <w:color w:val="000000"/>
                <w:sz w:val="27"/>
              </w:rPr>
              <w:t> </w:t>
            </w:r>
            <w:r w:rsidRPr="00ED3ABA">
              <w:rPr>
                <w:rFonts w:ascii="Courier New" w:eastAsia="Times New Roman" w:hAnsi="Courier New" w:cs="Courier New"/>
                <w:color w:val="000000"/>
                <w:sz w:val="20"/>
              </w:rPr>
              <w:t>vi</w:t>
            </w:r>
            <w:r w:rsidRPr="00ED3ABA">
              <w:rPr>
                <w:rFonts w:ascii="Times New Roman" w:eastAsia="Times New Roman" w:hAnsi="Times New Roman" w:cs="Times New Roman"/>
                <w:color w:val="000000"/>
                <w:sz w:val="27"/>
              </w:rPr>
              <w:t> </w:t>
            </w:r>
            <w:r w:rsidRPr="00ED3ABA">
              <w:rPr>
                <w:rFonts w:ascii="Times New Roman" w:eastAsia="Times New Roman" w:hAnsi="Times New Roman" w:cs="Times New Roman"/>
                <w:color w:val="000000"/>
                <w:sz w:val="27"/>
                <w:szCs w:val="27"/>
              </w:rPr>
              <w:t>editor into insert mode; thus, the</w:t>
            </w:r>
            <w:r w:rsidRPr="00ED3ABA">
              <w:rPr>
                <w:rFonts w:ascii="Times New Roman" w:eastAsia="Times New Roman" w:hAnsi="Times New Roman" w:cs="Times New Roman"/>
                <w:color w:val="000000"/>
                <w:sz w:val="27"/>
              </w:rPr>
              <w:t> </w:t>
            </w:r>
            <w:r w:rsidRPr="00ED3ABA">
              <w:rPr>
                <w:rFonts w:ascii="Courier New" w:eastAsia="Times New Roman" w:hAnsi="Courier New" w:cs="Courier New"/>
                <w:color w:val="000000"/>
                <w:sz w:val="20"/>
              </w:rPr>
              <w:t>&lt;Esc&gt;</w:t>
            </w:r>
            <w:r w:rsidRPr="00ED3ABA">
              <w:rPr>
                <w:rFonts w:ascii="Times New Roman" w:eastAsia="Times New Roman" w:hAnsi="Times New Roman" w:cs="Times New Roman"/>
                <w:color w:val="000000"/>
                <w:sz w:val="27"/>
              </w:rPr>
              <w:t> </w:t>
            </w:r>
            <w:r w:rsidRPr="00ED3ABA">
              <w:rPr>
                <w:rFonts w:ascii="Times New Roman" w:eastAsia="Times New Roman" w:hAnsi="Times New Roman" w:cs="Times New Roman"/>
                <w:color w:val="000000"/>
                <w:sz w:val="27"/>
                <w:szCs w:val="27"/>
              </w:rPr>
              <w:t>key must be pressed to terminate the entry of text and to put the</w:t>
            </w:r>
            <w:r w:rsidRPr="00ED3ABA">
              <w:rPr>
                <w:rFonts w:ascii="Times New Roman" w:eastAsia="Times New Roman" w:hAnsi="Times New Roman" w:cs="Times New Roman"/>
                <w:color w:val="000000"/>
                <w:sz w:val="27"/>
              </w:rPr>
              <w:t> </w:t>
            </w:r>
            <w:proofErr w:type="spellStart"/>
            <w:r w:rsidRPr="00ED3ABA">
              <w:rPr>
                <w:rFonts w:ascii="Courier New" w:eastAsia="Times New Roman" w:hAnsi="Courier New" w:cs="Courier New"/>
                <w:color w:val="000000"/>
                <w:sz w:val="20"/>
              </w:rPr>
              <w:t>vi</w:t>
            </w:r>
            <w:r w:rsidRPr="00ED3ABA">
              <w:rPr>
                <w:rFonts w:ascii="Times New Roman" w:eastAsia="Times New Roman" w:hAnsi="Times New Roman" w:cs="Times New Roman"/>
                <w:color w:val="000000"/>
                <w:sz w:val="27"/>
                <w:szCs w:val="27"/>
              </w:rPr>
              <w:t>editor</w:t>
            </w:r>
            <w:proofErr w:type="spellEnd"/>
            <w:r w:rsidRPr="00ED3ABA">
              <w:rPr>
                <w:rFonts w:ascii="Times New Roman" w:eastAsia="Times New Roman" w:hAnsi="Times New Roman" w:cs="Times New Roman"/>
                <w:color w:val="000000"/>
                <w:sz w:val="27"/>
                <w:szCs w:val="27"/>
              </w:rPr>
              <w:t xml:space="preserve"> back into command mode.</w:t>
            </w:r>
          </w:p>
          <w:p w:rsidR="00ED3ABA" w:rsidRPr="00ED3ABA" w:rsidRDefault="00ED3ABA" w:rsidP="00ED3ABA">
            <w:pPr>
              <w:rPr>
                <w:rFonts w:ascii="Times New Roman" w:eastAsia="Times New Roman" w:hAnsi="Times New Roman" w:cs="Times New Roman"/>
                <w:color w:val="000000"/>
                <w:sz w:val="27"/>
                <w:szCs w:val="27"/>
              </w:rPr>
            </w:pPr>
          </w:p>
          <w:tbl>
            <w:tblPr>
              <w:tblW w:w="0" w:type="auto"/>
              <w:jc w:val="center"/>
              <w:tblCellSpacing w:w="15" w:type="dxa"/>
              <w:tblCellMar>
                <w:top w:w="15" w:type="dxa"/>
                <w:left w:w="15" w:type="dxa"/>
                <w:bottom w:w="15" w:type="dxa"/>
                <w:right w:w="15" w:type="dxa"/>
              </w:tblCellMar>
              <w:tblLook w:val="04A0"/>
            </w:tblPr>
            <w:tblGrid>
              <w:gridCol w:w="195"/>
              <w:gridCol w:w="181"/>
              <w:gridCol w:w="6381"/>
            </w:tblGrid>
            <w:tr w:rsidR="00ED3ABA" w:rsidRPr="00ED3ABA" w:rsidTr="00ED3ABA">
              <w:trPr>
                <w:tblCellSpacing w:w="15" w:type="dxa"/>
                <w:jc w:val="center"/>
              </w:trPr>
              <w:tc>
                <w:tcPr>
                  <w:tcW w:w="0" w:type="auto"/>
                  <w:vAlign w:val="center"/>
                  <w:hideMark/>
                </w:tcPr>
                <w:p w:rsidR="00ED3ABA" w:rsidRPr="00ED3ABA" w:rsidRDefault="00ED3ABA" w:rsidP="00ED3ABA">
                  <w:pPr>
                    <w:spacing w:after="0" w:line="240" w:lineRule="auto"/>
                    <w:jc w:val="center"/>
                    <w:rPr>
                      <w:rFonts w:ascii="Times New Roman" w:eastAsia="Times New Roman" w:hAnsi="Times New Roman" w:cs="Times New Roman"/>
                      <w:b/>
                      <w:bCs/>
                      <w:sz w:val="24"/>
                      <w:szCs w:val="24"/>
                    </w:rPr>
                  </w:pPr>
                  <w:r w:rsidRPr="00ED3ABA">
                    <w:rPr>
                      <w:rFonts w:ascii="Times New Roman" w:eastAsia="Times New Roman" w:hAnsi="Times New Roman" w:cs="Times New Roman"/>
                      <w:b/>
                      <w:bCs/>
                      <w:sz w:val="24"/>
                      <w:szCs w:val="24"/>
                    </w:rPr>
                    <w:t>*</w:t>
                  </w:r>
                </w:p>
              </w:tc>
              <w:tc>
                <w:tcPr>
                  <w:tcW w:w="0" w:type="auto"/>
                  <w:noWrap/>
                  <w:vAlign w:val="center"/>
                  <w:hideMark/>
                </w:tcPr>
                <w:p w:rsidR="00ED3ABA" w:rsidRPr="00ED3ABA" w:rsidRDefault="00ED3ABA" w:rsidP="00ED3ABA">
                  <w:pPr>
                    <w:spacing w:after="0" w:line="240" w:lineRule="auto"/>
                    <w:rPr>
                      <w:rFonts w:ascii="Times New Roman" w:eastAsia="Times New Roman" w:hAnsi="Times New Roman" w:cs="Times New Roman"/>
                      <w:b/>
                      <w:bCs/>
                      <w:sz w:val="24"/>
                      <w:szCs w:val="24"/>
                    </w:rPr>
                  </w:pPr>
                  <w:proofErr w:type="spellStart"/>
                  <w:r w:rsidRPr="00ED3ABA">
                    <w:rPr>
                      <w:rFonts w:ascii="Courier New" w:eastAsia="Times New Roman" w:hAnsi="Courier New" w:cs="Courier New"/>
                      <w:b/>
                      <w:bCs/>
                      <w:sz w:val="20"/>
                    </w:rPr>
                    <w:t>i</w:t>
                  </w:r>
                  <w:proofErr w:type="spellEnd"/>
                </w:p>
              </w:tc>
              <w:tc>
                <w:tcPr>
                  <w:tcW w:w="0" w:type="auto"/>
                  <w:vAlign w:val="center"/>
                  <w:hideMark/>
                </w:tcPr>
                <w:p w:rsidR="00ED3ABA" w:rsidRPr="00ED3ABA" w:rsidRDefault="00ED3ABA" w:rsidP="00ED3ABA">
                  <w:pPr>
                    <w:spacing w:after="0" w:line="240" w:lineRule="auto"/>
                    <w:rPr>
                      <w:rFonts w:ascii="Times New Roman" w:eastAsia="Times New Roman" w:hAnsi="Times New Roman" w:cs="Times New Roman"/>
                      <w:sz w:val="24"/>
                      <w:szCs w:val="24"/>
                    </w:rPr>
                  </w:pPr>
                  <w:r w:rsidRPr="00ED3ABA">
                    <w:rPr>
                      <w:rFonts w:ascii="Times New Roman" w:eastAsia="Times New Roman" w:hAnsi="Times New Roman" w:cs="Times New Roman"/>
                      <w:i/>
                      <w:iCs/>
                      <w:sz w:val="24"/>
                      <w:szCs w:val="24"/>
                    </w:rPr>
                    <w:t>insert text before cursor, until </w:t>
                  </w:r>
                  <w:r w:rsidRPr="00ED3ABA">
                    <w:rPr>
                      <w:rFonts w:ascii="Courier New" w:eastAsia="Times New Roman" w:hAnsi="Courier New" w:cs="Courier New"/>
                      <w:i/>
                      <w:iCs/>
                      <w:sz w:val="20"/>
                    </w:rPr>
                    <w:t>&lt;Esc&gt;</w:t>
                  </w:r>
                  <w:r w:rsidRPr="00ED3ABA">
                    <w:rPr>
                      <w:rFonts w:ascii="Times New Roman" w:eastAsia="Times New Roman" w:hAnsi="Times New Roman" w:cs="Times New Roman"/>
                      <w:i/>
                      <w:iCs/>
                      <w:sz w:val="24"/>
                      <w:szCs w:val="24"/>
                    </w:rPr>
                    <w:t> hit</w:t>
                  </w:r>
                </w:p>
              </w:tc>
            </w:tr>
            <w:tr w:rsidR="00ED3ABA" w:rsidRPr="00ED3ABA" w:rsidTr="00ED3ABA">
              <w:trPr>
                <w:tblCellSpacing w:w="15" w:type="dxa"/>
                <w:jc w:val="center"/>
              </w:trPr>
              <w:tc>
                <w:tcPr>
                  <w:tcW w:w="0" w:type="auto"/>
                  <w:vAlign w:val="center"/>
                  <w:hideMark/>
                </w:tcPr>
                <w:p w:rsidR="00ED3ABA" w:rsidRPr="00ED3ABA" w:rsidRDefault="00ED3ABA" w:rsidP="00ED3ABA">
                  <w:pPr>
                    <w:spacing w:after="0" w:line="240" w:lineRule="auto"/>
                    <w:jc w:val="center"/>
                    <w:rPr>
                      <w:rFonts w:ascii="Times New Roman" w:eastAsia="Times New Roman" w:hAnsi="Times New Roman" w:cs="Times New Roman"/>
                      <w:b/>
                      <w:bCs/>
                      <w:sz w:val="24"/>
                      <w:szCs w:val="24"/>
                    </w:rPr>
                  </w:pPr>
                  <w:r w:rsidRPr="00ED3ABA">
                    <w:rPr>
                      <w:rFonts w:ascii="Times New Roman" w:eastAsia="Times New Roman" w:hAnsi="Times New Roman" w:cs="Times New Roman"/>
                      <w:b/>
                      <w:bCs/>
                      <w:sz w:val="24"/>
                      <w:szCs w:val="24"/>
                    </w:rPr>
                    <w:t> </w:t>
                  </w:r>
                </w:p>
              </w:tc>
              <w:tc>
                <w:tcPr>
                  <w:tcW w:w="0" w:type="auto"/>
                  <w:noWrap/>
                  <w:vAlign w:val="center"/>
                  <w:hideMark/>
                </w:tcPr>
                <w:p w:rsidR="00ED3ABA" w:rsidRPr="00ED3ABA" w:rsidRDefault="00ED3ABA" w:rsidP="00ED3ABA">
                  <w:pPr>
                    <w:spacing w:after="0" w:line="240" w:lineRule="auto"/>
                    <w:rPr>
                      <w:rFonts w:ascii="Times New Roman" w:eastAsia="Times New Roman" w:hAnsi="Times New Roman" w:cs="Times New Roman"/>
                      <w:b/>
                      <w:bCs/>
                      <w:sz w:val="24"/>
                      <w:szCs w:val="24"/>
                    </w:rPr>
                  </w:pPr>
                  <w:r w:rsidRPr="00ED3ABA">
                    <w:rPr>
                      <w:rFonts w:ascii="Courier New" w:eastAsia="Times New Roman" w:hAnsi="Courier New" w:cs="Courier New"/>
                      <w:b/>
                      <w:bCs/>
                      <w:sz w:val="20"/>
                    </w:rPr>
                    <w:t>I</w:t>
                  </w:r>
                </w:p>
              </w:tc>
              <w:tc>
                <w:tcPr>
                  <w:tcW w:w="0" w:type="auto"/>
                  <w:vAlign w:val="center"/>
                  <w:hideMark/>
                </w:tcPr>
                <w:p w:rsidR="00ED3ABA" w:rsidRPr="00ED3ABA" w:rsidRDefault="00ED3ABA" w:rsidP="00ED3ABA">
                  <w:pPr>
                    <w:spacing w:after="0" w:line="240" w:lineRule="auto"/>
                    <w:rPr>
                      <w:rFonts w:ascii="Times New Roman" w:eastAsia="Times New Roman" w:hAnsi="Times New Roman" w:cs="Times New Roman"/>
                      <w:sz w:val="24"/>
                      <w:szCs w:val="24"/>
                    </w:rPr>
                  </w:pPr>
                  <w:r w:rsidRPr="00ED3ABA">
                    <w:rPr>
                      <w:rFonts w:ascii="Times New Roman" w:eastAsia="Times New Roman" w:hAnsi="Times New Roman" w:cs="Times New Roman"/>
                      <w:i/>
                      <w:iCs/>
                      <w:sz w:val="24"/>
                      <w:szCs w:val="24"/>
                    </w:rPr>
                    <w:t>insert text at beginning of current line, until </w:t>
                  </w:r>
                  <w:r w:rsidRPr="00ED3ABA">
                    <w:rPr>
                      <w:rFonts w:ascii="Courier New" w:eastAsia="Times New Roman" w:hAnsi="Courier New" w:cs="Courier New"/>
                      <w:i/>
                      <w:iCs/>
                      <w:sz w:val="20"/>
                    </w:rPr>
                    <w:t>&lt;Esc&gt;</w:t>
                  </w:r>
                  <w:r w:rsidRPr="00ED3ABA">
                    <w:rPr>
                      <w:rFonts w:ascii="Times New Roman" w:eastAsia="Times New Roman" w:hAnsi="Times New Roman" w:cs="Times New Roman"/>
                      <w:i/>
                      <w:iCs/>
                      <w:sz w:val="24"/>
                      <w:szCs w:val="24"/>
                    </w:rPr>
                    <w:t> hit</w:t>
                  </w:r>
                </w:p>
              </w:tc>
            </w:tr>
            <w:tr w:rsidR="00ED3ABA" w:rsidRPr="00ED3ABA" w:rsidTr="00ED3ABA">
              <w:trPr>
                <w:tblCellSpacing w:w="15" w:type="dxa"/>
                <w:jc w:val="center"/>
              </w:trPr>
              <w:tc>
                <w:tcPr>
                  <w:tcW w:w="0" w:type="auto"/>
                  <w:vAlign w:val="center"/>
                  <w:hideMark/>
                </w:tcPr>
                <w:p w:rsidR="00ED3ABA" w:rsidRPr="00ED3ABA" w:rsidRDefault="00ED3ABA" w:rsidP="00ED3ABA">
                  <w:pPr>
                    <w:spacing w:after="0" w:line="240" w:lineRule="auto"/>
                    <w:jc w:val="center"/>
                    <w:rPr>
                      <w:rFonts w:ascii="Times New Roman" w:eastAsia="Times New Roman" w:hAnsi="Times New Roman" w:cs="Times New Roman"/>
                      <w:b/>
                      <w:bCs/>
                      <w:sz w:val="24"/>
                      <w:szCs w:val="24"/>
                    </w:rPr>
                  </w:pPr>
                  <w:r w:rsidRPr="00ED3ABA">
                    <w:rPr>
                      <w:rFonts w:ascii="Times New Roman" w:eastAsia="Times New Roman" w:hAnsi="Times New Roman" w:cs="Times New Roman"/>
                      <w:b/>
                      <w:bCs/>
                      <w:sz w:val="24"/>
                      <w:szCs w:val="24"/>
                    </w:rPr>
                    <w:t>*</w:t>
                  </w:r>
                </w:p>
              </w:tc>
              <w:tc>
                <w:tcPr>
                  <w:tcW w:w="0" w:type="auto"/>
                  <w:noWrap/>
                  <w:vAlign w:val="center"/>
                  <w:hideMark/>
                </w:tcPr>
                <w:p w:rsidR="00ED3ABA" w:rsidRPr="00ED3ABA" w:rsidRDefault="00ED3ABA" w:rsidP="00ED3ABA">
                  <w:pPr>
                    <w:spacing w:after="0" w:line="240" w:lineRule="auto"/>
                    <w:rPr>
                      <w:rFonts w:ascii="Times New Roman" w:eastAsia="Times New Roman" w:hAnsi="Times New Roman" w:cs="Times New Roman"/>
                      <w:b/>
                      <w:bCs/>
                      <w:sz w:val="24"/>
                      <w:szCs w:val="24"/>
                    </w:rPr>
                  </w:pPr>
                  <w:r w:rsidRPr="00ED3ABA">
                    <w:rPr>
                      <w:rFonts w:ascii="Courier New" w:eastAsia="Times New Roman" w:hAnsi="Courier New" w:cs="Courier New"/>
                      <w:b/>
                      <w:bCs/>
                      <w:sz w:val="20"/>
                    </w:rPr>
                    <w:t>a</w:t>
                  </w:r>
                </w:p>
              </w:tc>
              <w:tc>
                <w:tcPr>
                  <w:tcW w:w="0" w:type="auto"/>
                  <w:vAlign w:val="center"/>
                  <w:hideMark/>
                </w:tcPr>
                <w:p w:rsidR="00ED3ABA" w:rsidRPr="00ED3ABA" w:rsidRDefault="00ED3ABA" w:rsidP="00ED3ABA">
                  <w:pPr>
                    <w:spacing w:after="0" w:line="240" w:lineRule="auto"/>
                    <w:rPr>
                      <w:rFonts w:ascii="Times New Roman" w:eastAsia="Times New Roman" w:hAnsi="Times New Roman" w:cs="Times New Roman"/>
                      <w:sz w:val="24"/>
                      <w:szCs w:val="24"/>
                    </w:rPr>
                  </w:pPr>
                  <w:r w:rsidRPr="00ED3ABA">
                    <w:rPr>
                      <w:rFonts w:ascii="Times New Roman" w:eastAsia="Times New Roman" w:hAnsi="Times New Roman" w:cs="Times New Roman"/>
                      <w:i/>
                      <w:iCs/>
                      <w:sz w:val="24"/>
                      <w:szCs w:val="24"/>
                    </w:rPr>
                    <w:t>append text after cursor, until </w:t>
                  </w:r>
                  <w:r w:rsidRPr="00ED3ABA">
                    <w:rPr>
                      <w:rFonts w:ascii="Courier New" w:eastAsia="Times New Roman" w:hAnsi="Courier New" w:cs="Courier New"/>
                      <w:i/>
                      <w:iCs/>
                      <w:sz w:val="20"/>
                    </w:rPr>
                    <w:t>&lt;Esc&gt;</w:t>
                  </w:r>
                  <w:r w:rsidRPr="00ED3ABA">
                    <w:rPr>
                      <w:rFonts w:ascii="Times New Roman" w:eastAsia="Times New Roman" w:hAnsi="Times New Roman" w:cs="Times New Roman"/>
                      <w:i/>
                      <w:iCs/>
                      <w:sz w:val="24"/>
                      <w:szCs w:val="24"/>
                    </w:rPr>
                    <w:t> hit</w:t>
                  </w:r>
                </w:p>
              </w:tc>
            </w:tr>
            <w:tr w:rsidR="00ED3ABA" w:rsidRPr="00ED3ABA" w:rsidTr="00ED3ABA">
              <w:trPr>
                <w:tblCellSpacing w:w="15" w:type="dxa"/>
                <w:jc w:val="center"/>
              </w:trPr>
              <w:tc>
                <w:tcPr>
                  <w:tcW w:w="0" w:type="auto"/>
                  <w:vAlign w:val="center"/>
                  <w:hideMark/>
                </w:tcPr>
                <w:p w:rsidR="00ED3ABA" w:rsidRPr="00ED3ABA" w:rsidRDefault="00ED3ABA" w:rsidP="00ED3ABA">
                  <w:pPr>
                    <w:spacing w:after="0" w:line="240" w:lineRule="auto"/>
                    <w:jc w:val="center"/>
                    <w:rPr>
                      <w:rFonts w:ascii="Times New Roman" w:eastAsia="Times New Roman" w:hAnsi="Times New Roman" w:cs="Times New Roman"/>
                      <w:b/>
                      <w:bCs/>
                      <w:sz w:val="24"/>
                      <w:szCs w:val="24"/>
                    </w:rPr>
                  </w:pPr>
                  <w:r w:rsidRPr="00ED3ABA">
                    <w:rPr>
                      <w:rFonts w:ascii="Times New Roman" w:eastAsia="Times New Roman" w:hAnsi="Times New Roman" w:cs="Times New Roman"/>
                      <w:b/>
                      <w:bCs/>
                      <w:sz w:val="24"/>
                      <w:szCs w:val="24"/>
                    </w:rPr>
                    <w:t> </w:t>
                  </w:r>
                </w:p>
              </w:tc>
              <w:tc>
                <w:tcPr>
                  <w:tcW w:w="0" w:type="auto"/>
                  <w:noWrap/>
                  <w:vAlign w:val="center"/>
                  <w:hideMark/>
                </w:tcPr>
                <w:p w:rsidR="00ED3ABA" w:rsidRPr="00ED3ABA" w:rsidRDefault="00ED3ABA" w:rsidP="00ED3ABA">
                  <w:pPr>
                    <w:spacing w:after="0" w:line="240" w:lineRule="auto"/>
                    <w:rPr>
                      <w:rFonts w:ascii="Times New Roman" w:eastAsia="Times New Roman" w:hAnsi="Times New Roman" w:cs="Times New Roman"/>
                      <w:b/>
                      <w:bCs/>
                      <w:sz w:val="24"/>
                      <w:szCs w:val="24"/>
                    </w:rPr>
                  </w:pPr>
                  <w:r w:rsidRPr="00ED3ABA">
                    <w:rPr>
                      <w:rFonts w:ascii="Courier New" w:eastAsia="Times New Roman" w:hAnsi="Courier New" w:cs="Courier New"/>
                      <w:b/>
                      <w:bCs/>
                      <w:sz w:val="20"/>
                    </w:rPr>
                    <w:t>A</w:t>
                  </w:r>
                </w:p>
              </w:tc>
              <w:tc>
                <w:tcPr>
                  <w:tcW w:w="0" w:type="auto"/>
                  <w:vAlign w:val="center"/>
                  <w:hideMark/>
                </w:tcPr>
                <w:p w:rsidR="00ED3ABA" w:rsidRPr="00ED3ABA" w:rsidRDefault="00ED3ABA" w:rsidP="00ED3ABA">
                  <w:pPr>
                    <w:spacing w:after="0" w:line="240" w:lineRule="auto"/>
                    <w:rPr>
                      <w:rFonts w:ascii="Times New Roman" w:eastAsia="Times New Roman" w:hAnsi="Times New Roman" w:cs="Times New Roman"/>
                      <w:sz w:val="24"/>
                      <w:szCs w:val="24"/>
                    </w:rPr>
                  </w:pPr>
                  <w:r w:rsidRPr="00ED3ABA">
                    <w:rPr>
                      <w:rFonts w:ascii="Times New Roman" w:eastAsia="Times New Roman" w:hAnsi="Times New Roman" w:cs="Times New Roman"/>
                      <w:i/>
                      <w:iCs/>
                      <w:sz w:val="24"/>
                      <w:szCs w:val="24"/>
                    </w:rPr>
                    <w:t>append text to end of current line, until </w:t>
                  </w:r>
                  <w:r w:rsidRPr="00ED3ABA">
                    <w:rPr>
                      <w:rFonts w:ascii="Courier New" w:eastAsia="Times New Roman" w:hAnsi="Courier New" w:cs="Courier New"/>
                      <w:i/>
                      <w:iCs/>
                      <w:sz w:val="20"/>
                    </w:rPr>
                    <w:t>&lt;Esc&gt;</w:t>
                  </w:r>
                  <w:r w:rsidRPr="00ED3ABA">
                    <w:rPr>
                      <w:rFonts w:ascii="Times New Roman" w:eastAsia="Times New Roman" w:hAnsi="Times New Roman" w:cs="Times New Roman"/>
                      <w:i/>
                      <w:iCs/>
                      <w:sz w:val="24"/>
                      <w:szCs w:val="24"/>
                    </w:rPr>
                    <w:t> hit</w:t>
                  </w:r>
                </w:p>
              </w:tc>
            </w:tr>
            <w:tr w:rsidR="00ED3ABA" w:rsidRPr="00ED3ABA" w:rsidTr="00ED3ABA">
              <w:trPr>
                <w:tblCellSpacing w:w="15" w:type="dxa"/>
                <w:jc w:val="center"/>
              </w:trPr>
              <w:tc>
                <w:tcPr>
                  <w:tcW w:w="0" w:type="auto"/>
                  <w:vAlign w:val="center"/>
                  <w:hideMark/>
                </w:tcPr>
                <w:p w:rsidR="00ED3ABA" w:rsidRPr="00ED3ABA" w:rsidRDefault="00ED3ABA" w:rsidP="00ED3ABA">
                  <w:pPr>
                    <w:spacing w:after="0" w:line="240" w:lineRule="auto"/>
                    <w:jc w:val="center"/>
                    <w:rPr>
                      <w:rFonts w:ascii="Times New Roman" w:eastAsia="Times New Roman" w:hAnsi="Times New Roman" w:cs="Times New Roman"/>
                      <w:b/>
                      <w:bCs/>
                      <w:sz w:val="24"/>
                      <w:szCs w:val="24"/>
                    </w:rPr>
                  </w:pPr>
                  <w:r w:rsidRPr="00ED3ABA">
                    <w:rPr>
                      <w:rFonts w:ascii="Times New Roman" w:eastAsia="Times New Roman" w:hAnsi="Times New Roman" w:cs="Times New Roman"/>
                      <w:b/>
                      <w:bCs/>
                      <w:sz w:val="24"/>
                      <w:szCs w:val="24"/>
                    </w:rPr>
                    <w:t>*</w:t>
                  </w:r>
                </w:p>
              </w:tc>
              <w:tc>
                <w:tcPr>
                  <w:tcW w:w="0" w:type="auto"/>
                  <w:noWrap/>
                  <w:vAlign w:val="center"/>
                  <w:hideMark/>
                </w:tcPr>
                <w:p w:rsidR="00ED3ABA" w:rsidRPr="00ED3ABA" w:rsidRDefault="00ED3ABA" w:rsidP="00ED3ABA">
                  <w:pPr>
                    <w:spacing w:after="0" w:line="240" w:lineRule="auto"/>
                    <w:rPr>
                      <w:rFonts w:ascii="Times New Roman" w:eastAsia="Times New Roman" w:hAnsi="Times New Roman" w:cs="Times New Roman"/>
                      <w:b/>
                      <w:bCs/>
                      <w:sz w:val="24"/>
                      <w:szCs w:val="24"/>
                    </w:rPr>
                  </w:pPr>
                  <w:r w:rsidRPr="00ED3ABA">
                    <w:rPr>
                      <w:rFonts w:ascii="Courier New" w:eastAsia="Times New Roman" w:hAnsi="Courier New" w:cs="Courier New"/>
                      <w:b/>
                      <w:bCs/>
                      <w:sz w:val="20"/>
                    </w:rPr>
                    <w:t>o</w:t>
                  </w:r>
                </w:p>
              </w:tc>
              <w:tc>
                <w:tcPr>
                  <w:tcW w:w="0" w:type="auto"/>
                  <w:vAlign w:val="center"/>
                  <w:hideMark/>
                </w:tcPr>
                <w:p w:rsidR="00ED3ABA" w:rsidRPr="00ED3ABA" w:rsidRDefault="00ED3ABA" w:rsidP="00ED3ABA">
                  <w:pPr>
                    <w:spacing w:after="0" w:line="240" w:lineRule="auto"/>
                    <w:rPr>
                      <w:rFonts w:ascii="Times New Roman" w:eastAsia="Times New Roman" w:hAnsi="Times New Roman" w:cs="Times New Roman"/>
                      <w:sz w:val="24"/>
                      <w:szCs w:val="24"/>
                    </w:rPr>
                  </w:pPr>
                  <w:r w:rsidRPr="00ED3ABA">
                    <w:rPr>
                      <w:rFonts w:ascii="Times New Roman" w:eastAsia="Times New Roman" w:hAnsi="Times New Roman" w:cs="Times New Roman"/>
                      <w:i/>
                      <w:iCs/>
                      <w:sz w:val="24"/>
                      <w:szCs w:val="24"/>
                    </w:rPr>
                    <w:t>open and put text in a new line below current line, until </w:t>
                  </w:r>
                  <w:r w:rsidRPr="00ED3ABA">
                    <w:rPr>
                      <w:rFonts w:ascii="Courier New" w:eastAsia="Times New Roman" w:hAnsi="Courier New" w:cs="Courier New"/>
                      <w:i/>
                      <w:iCs/>
                      <w:sz w:val="20"/>
                    </w:rPr>
                    <w:t>&lt;Esc&gt;</w:t>
                  </w:r>
                  <w:r w:rsidRPr="00ED3ABA">
                    <w:rPr>
                      <w:rFonts w:ascii="Times New Roman" w:eastAsia="Times New Roman" w:hAnsi="Times New Roman" w:cs="Times New Roman"/>
                      <w:i/>
                      <w:iCs/>
                      <w:sz w:val="24"/>
                      <w:szCs w:val="24"/>
                    </w:rPr>
                    <w:t> hit</w:t>
                  </w:r>
                </w:p>
              </w:tc>
            </w:tr>
            <w:tr w:rsidR="00ED3ABA" w:rsidRPr="00ED3ABA" w:rsidTr="00ED3ABA">
              <w:trPr>
                <w:tblCellSpacing w:w="15" w:type="dxa"/>
                <w:jc w:val="center"/>
              </w:trPr>
              <w:tc>
                <w:tcPr>
                  <w:tcW w:w="0" w:type="auto"/>
                  <w:vAlign w:val="center"/>
                  <w:hideMark/>
                </w:tcPr>
                <w:p w:rsidR="00ED3ABA" w:rsidRPr="00ED3ABA" w:rsidRDefault="00ED3ABA" w:rsidP="00ED3ABA">
                  <w:pPr>
                    <w:spacing w:after="0" w:line="240" w:lineRule="auto"/>
                    <w:jc w:val="center"/>
                    <w:rPr>
                      <w:rFonts w:ascii="Times New Roman" w:eastAsia="Times New Roman" w:hAnsi="Times New Roman" w:cs="Times New Roman"/>
                      <w:b/>
                      <w:bCs/>
                      <w:sz w:val="24"/>
                      <w:szCs w:val="24"/>
                    </w:rPr>
                  </w:pPr>
                  <w:r w:rsidRPr="00ED3ABA">
                    <w:rPr>
                      <w:rFonts w:ascii="Times New Roman" w:eastAsia="Times New Roman" w:hAnsi="Times New Roman" w:cs="Times New Roman"/>
                      <w:b/>
                      <w:bCs/>
                      <w:sz w:val="24"/>
                      <w:szCs w:val="24"/>
                    </w:rPr>
                    <w:t>*</w:t>
                  </w:r>
                </w:p>
              </w:tc>
              <w:tc>
                <w:tcPr>
                  <w:tcW w:w="0" w:type="auto"/>
                  <w:noWrap/>
                  <w:vAlign w:val="center"/>
                  <w:hideMark/>
                </w:tcPr>
                <w:p w:rsidR="00ED3ABA" w:rsidRPr="00ED3ABA" w:rsidRDefault="00ED3ABA" w:rsidP="00ED3ABA">
                  <w:pPr>
                    <w:spacing w:after="0" w:line="240" w:lineRule="auto"/>
                    <w:rPr>
                      <w:rFonts w:ascii="Times New Roman" w:eastAsia="Times New Roman" w:hAnsi="Times New Roman" w:cs="Times New Roman"/>
                      <w:b/>
                      <w:bCs/>
                      <w:sz w:val="24"/>
                      <w:szCs w:val="24"/>
                    </w:rPr>
                  </w:pPr>
                  <w:r w:rsidRPr="00ED3ABA">
                    <w:rPr>
                      <w:rFonts w:ascii="Courier New" w:eastAsia="Times New Roman" w:hAnsi="Courier New" w:cs="Courier New"/>
                      <w:b/>
                      <w:bCs/>
                      <w:sz w:val="20"/>
                    </w:rPr>
                    <w:t>O</w:t>
                  </w:r>
                </w:p>
              </w:tc>
              <w:tc>
                <w:tcPr>
                  <w:tcW w:w="0" w:type="auto"/>
                  <w:vAlign w:val="center"/>
                  <w:hideMark/>
                </w:tcPr>
                <w:p w:rsidR="00ED3ABA" w:rsidRPr="00ED3ABA" w:rsidRDefault="00ED3ABA" w:rsidP="00ED3ABA">
                  <w:pPr>
                    <w:spacing w:after="0" w:line="240" w:lineRule="auto"/>
                    <w:rPr>
                      <w:rFonts w:ascii="Times New Roman" w:eastAsia="Times New Roman" w:hAnsi="Times New Roman" w:cs="Times New Roman"/>
                      <w:sz w:val="24"/>
                      <w:szCs w:val="24"/>
                    </w:rPr>
                  </w:pPr>
                  <w:r w:rsidRPr="00ED3ABA">
                    <w:rPr>
                      <w:rFonts w:ascii="Times New Roman" w:eastAsia="Times New Roman" w:hAnsi="Times New Roman" w:cs="Times New Roman"/>
                      <w:i/>
                      <w:iCs/>
                      <w:sz w:val="24"/>
                      <w:szCs w:val="24"/>
                    </w:rPr>
                    <w:t>open and put text in a new line above current line, until </w:t>
                  </w:r>
                  <w:r w:rsidRPr="00ED3ABA">
                    <w:rPr>
                      <w:rFonts w:ascii="Courier New" w:eastAsia="Times New Roman" w:hAnsi="Courier New" w:cs="Courier New"/>
                      <w:i/>
                      <w:iCs/>
                      <w:sz w:val="20"/>
                    </w:rPr>
                    <w:t>&lt;Esc&gt;</w:t>
                  </w:r>
                  <w:r w:rsidRPr="00ED3ABA">
                    <w:rPr>
                      <w:rFonts w:ascii="Times New Roman" w:eastAsia="Times New Roman" w:hAnsi="Times New Roman" w:cs="Times New Roman"/>
                      <w:i/>
                      <w:iCs/>
                      <w:sz w:val="24"/>
                      <w:szCs w:val="24"/>
                    </w:rPr>
                    <w:t> hit</w:t>
                  </w:r>
                </w:p>
              </w:tc>
            </w:tr>
            <w:tr w:rsidR="00ED3ABA" w:rsidRPr="00ED3ABA" w:rsidTr="00ED3ABA">
              <w:trPr>
                <w:tblCellSpacing w:w="15" w:type="dxa"/>
                <w:jc w:val="center"/>
              </w:trPr>
              <w:tc>
                <w:tcPr>
                  <w:tcW w:w="0" w:type="auto"/>
                  <w:vAlign w:val="center"/>
                  <w:hideMark/>
                </w:tcPr>
                <w:p w:rsidR="005B6F5D" w:rsidRPr="005B6F5D" w:rsidRDefault="005B6F5D" w:rsidP="005B6F5D">
                  <w:pPr>
                    <w:pStyle w:val="ListParagraph"/>
                    <w:numPr>
                      <w:ilvl w:val="0"/>
                      <w:numId w:val="14"/>
                    </w:numPr>
                    <w:spacing w:after="0" w:line="240" w:lineRule="auto"/>
                    <w:jc w:val="center"/>
                    <w:rPr>
                      <w:rFonts w:ascii="Times New Roman" w:eastAsia="Times New Roman" w:hAnsi="Times New Roman" w:cs="Times New Roman"/>
                      <w:b/>
                      <w:bCs/>
                      <w:sz w:val="24"/>
                      <w:szCs w:val="24"/>
                    </w:rPr>
                  </w:pPr>
                </w:p>
              </w:tc>
              <w:tc>
                <w:tcPr>
                  <w:tcW w:w="0" w:type="auto"/>
                  <w:noWrap/>
                  <w:vAlign w:val="center"/>
                  <w:hideMark/>
                </w:tcPr>
                <w:p w:rsidR="00ED3ABA" w:rsidRPr="00ED3ABA" w:rsidRDefault="00ED3ABA" w:rsidP="00ED3ABA">
                  <w:pPr>
                    <w:spacing w:after="0" w:line="240" w:lineRule="auto"/>
                    <w:rPr>
                      <w:rFonts w:ascii="Courier New" w:eastAsia="Times New Roman" w:hAnsi="Courier New" w:cs="Courier New"/>
                      <w:b/>
                      <w:bCs/>
                      <w:sz w:val="20"/>
                    </w:rPr>
                  </w:pPr>
                </w:p>
              </w:tc>
              <w:tc>
                <w:tcPr>
                  <w:tcW w:w="0" w:type="auto"/>
                  <w:vAlign w:val="center"/>
                  <w:hideMark/>
                </w:tcPr>
                <w:p w:rsidR="00ED3ABA" w:rsidRPr="00ED3ABA" w:rsidRDefault="00ED3ABA" w:rsidP="00ED3ABA">
                  <w:pPr>
                    <w:spacing w:after="0" w:line="240" w:lineRule="auto"/>
                    <w:rPr>
                      <w:rFonts w:ascii="Times New Roman" w:eastAsia="Times New Roman" w:hAnsi="Times New Roman" w:cs="Times New Roman"/>
                      <w:i/>
                      <w:iCs/>
                      <w:sz w:val="24"/>
                      <w:szCs w:val="24"/>
                    </w:rPr>
                  </w:pPr>
                </w:p>
              </w:tc>
            </w:tr>
            <w:tr w:rsidR="00ED3ABA" w:rsidRPr="00ED3ABA" w:rsidTr="00ED3ABA">
              <w:trPr>
                <w:tblCellSpacing w:w="15" w:type="dxa"/>
                <w:jc w:val="center"/>
              </w:trPr>
              <w:tc>
                <w:tcPr>
                  <w:tcW w:w="0" w:type="auto"/>
                  <w:vAlign w:val="center"/>
                  <w:hideMark/>
                </w:tcPr>
                <w:p w:rsidR="00ED3ABA" w:rsidRPr="00ED3ABA" w:rsidRDefault="00ED3ABA" w:rsidP="00ED3ABA">
                  <w:pPr>
                    <w:spacing w:after="0" w:line="240" w:lineRule="auto"/>
                    <w:rPr>
                      <w:rFonts w:ascii="Times New Roman" w:eastAsia="Times New Roman" w:hAnsi="Times New Roman" w:cs="Times New Roman"/>
                      <w:sz w:val="24"/>
                      <w:szCs w:val="24"/>
                    </w:rPr>
                  </w:pPr>
                </w:p>
              </w:tc>
              <w:tc>
                <w:tcPr>
                  <w:tcW w:w="0" w:type="auto"/>
                  <w:vAlign w:val="center"/>
                  <w:hideMark/>
                </w:tcPr>
                <w:p w:rsidR="00ED3ABA" w:rsidRPr="00ED3ABA" w:rsidRDefault="00ED3ABA" w:rsidP="00ED3ABA">
                  <w:pPr>
                    <w:spacing w:after="0" w:line="240" w:lineRule="auto"/>
                    <w:rPr>
                      <w:rFonts w:ascii="Times New Roman" w:eastAsia="Times New Roman" w:hAnsi="Times New Roman" w:cs="Times New Roman"/>
                      <w:sz w:val="20"/>
                      <w:szCs w:val="20"/>
                    </w:rPr>
                  </w:pPr>
                </w:p>
              </w:tc>
              <w:tc>
                <w:tcPr>
                  <w:tcW w:w="0" w:type="auto"/>
                  <w:vAlign w:val="center"/>
                  <w:hideMark/>
                </w:tcPr>
                <w:p w:rsidR="00ED3ABA" w:rsidRPr="00ED3ABA" w:rsidRDefault="00ED3ABA" w:rsidP="00ED3ABA">
                  <w:pPr>
                    <w:spacing w:after="0" w:line="240" w:lineRule="auto"/>
                    <w:rPr>
                      <w:rFonts w:ascii="Times New Roman" w:eastAsia="Times New Roman" w:hAnsi="Times New Roman" w:cs="Times New Roman"/>
                      <w:sz w:val="20"/>
                      <w:szCs w:val="20"/>
                    </w:rPr>
                  </w:pPr>
                </w:p>
              </w:tc>
            </w:tr>
          </w:tbl>
          <w:p w:rsidR="00ED3ABA" w:rsidRPr="00FC68CF" w:rsidRDefault="00ED3ABA" w:rsidP="00ED3ABA">
            <w:pPr>
              <w:pStyle w:val="NormalWeb"/>
              <w:shd w:val="clear" w:color="auto" w:fill="FFFFFF"/>
              <w:spacing w:before="120" w:beforeAutospacing="0" w:after="120" w:afterAutospacing="0" w:line="280" w:lineRule="atLeast"/>
              <w:ind w:left="360"/>
              <w:rPr>
                <w:rFonts w:ascii="Arial" w:hAnsi="Arial" w:cs="Arial"/>
                <w:sz w:val="22"/>
                <w:szCs w:val="22"/>
              </w:rPr>
            </w:pPr>
          </w:p>
        </w:tc>
        <w:tc>
          <w:tcPr>
            <w:tcW w:w="1707" w:type="dxa"/>
          </w:tcPr>
          <w:p w:rsidR="00514C80" w:rsidRDefault="00514C80"/>
        </w:tc>
      </w:tr>
      <w:tr w:rsidR="00514C80" w:rsidTr="00D55953">
        <w:tc>
          <w:tcPr>
            <w:tcW w:w="645" w:type="dxa"/>
          </w:tcPr>
          <w:p w:rsidR="00514C80" w:rsidRDefault="00150626">
            <w:r>
              <w:lastRenderedPageBreak/>
              <w:t>c)</w:t>
            </w:r>
          </w:p>
        </w:tc>
        <w:tc>
          <w:tcPr>
            <w:tcW w:w="7716" w:type="dxa"/>
          </w:tcPr>
          <w:p w:rsidR="00514C80" w:rsidRPr="00FC68CF" w:rsidRDefault="00514C80" w:rsidP="00FC68CF">
            <w:pPr>
              <w:pStyle w:val="NormalWeb"/>
              <w:shd w:val="clear" w:color="auto" w:fill="FFFFFF"/>
              <w:spacing w:before="120" w:beforeAutospacing="0" w:after="120" w:afterAutospacing="0" w:line="280" w:lineRule="atLeast"/>
              <w:rPr>
                <w:rFonts w:ascii="Arial" w:hAnsi="Arial" w:cs="Arial"/>
                <w:sz w:val="22"/>
                <w:szCs w:val="22"/>
              </w:rPr>
            </w:pPr>
          </w:p>
        </w:tc>
        <w:tc>
          <w:tcPr>
            <w:tcW w:w="1707" w:type="dxa"/>
          </w:tcPr>
          <w:p w:rsidR="00514C80" w:rsidRDefault="009E2136" w:rsidP="009E2136">
            <w:r>
              <w:t>2 M for definition,2M for  difference</w:t>
            </w:r>
          </w:p>
        </w:tc>
      </w:tr>
      <w:tr w:rsidR="00514C80" w:rsidTr="00D55953">
        <w:tc>
          <w:tcPr>
            <w:tcW w:w="645" w:type="dxa"/>
          </w:tcPr>
          <w:p w:rsidR="00514C80" w:rsidRDefault="009E2136">
            <w:r>
              <w:t>Ans.</w:t>
            </w:r>
          </w:p>
        </w:tc>
        <w:tc>
          <w:tcPr>
            <w:tcW w:w="7716" w:type="dxa"/>
          </w:tcPr>
          <w:p w:rsidR="009E2136" w:rsidRPr="009E2136" w:rsidRDefault="009E2136" w:rsidP="009E2136">
            <w:pPr>
              <w:pStyle w:val="NormalWeb"/>
              <w:shd w:val="clear" w:color="auto" w:fill="FFFFFF"/>
              <w:spacing w:before="120" w:beforeAutospacing="0" w:after="120" w:afterAutospacing="0" w:line="280" w:lineRule="atLeast"/>
              <w:rPr>
                <w:rFonts w:ascii="Arial" w:hAnsi="Arial" w:cs="Arial"/>
                <w:sz w:val="22"/>
                <w:szCs w:val="22"/>
              </w:rPr>
            </w:pPr>
            <w:r w:rsidRPr="009E2136">
              <w:rPr>
                <w:rFonts w:ascii="Arial" w:hAnsi="Arial" w:cs="Arial"/>
                <w:sz w:val="22"/>
                <w:szCs w:val="22"/>
              </w:rPr>
              <w:t>RAM stands for </w:t>
            </w:r>
            <w:r w:rsidRPr="009E2136">
              <w:rPr>
                <w:rFonts w:ascii="Arial" w:hAnsi="Arial" w:cs="Arial"/>
                <w:bCs/>
                <w:sz w:val="22"/>
                <w:szCs w:val="22"/>
              </w:rPr>
              <w:t>Random Access Memory</w:t>
            </w:r>
            <w:r w:rsidRPr="009E2136">
              <w:rPr>
                <w:rFonts w:ascii="Arial" w:hAnsi="Arial" w:cs="Arial"/>
                <w:sz w:val="22"/>
                <w:szCs w:val="22"/>
              </w:rPr>
              <w:t>. It is also called </w:t>
            </w:r>
            <w:r w:rsidRPr="009E2136">
              <w:rPr>
                <w:rFonts w:ascii="Arial" w:hAnsi="Arial" w:cs="Arial"/>
                <w:iCs/>
                <w:sz w:val="22"/>
                <w:szCs w:val="22"/>
              </w:rPr>
              <w:t>"direct access memory"</w:t>
            </w:r>
            <w:r w:rsidRPr="009E2136">
              <w:rPr>
                <w:rFonts w:ascii="Arial" w:hAnsi="Arial" w:cs="Arial"/>
                <w:sz w:val="22"/>
                <w:szCs w:val="22"/>
              </w:rPr>
              <w:t>. Random access means that each individual byte in entire memory can be access directly. RAM is used to store data and instructions temporarily. A program must be loaded into RAM before execution</w:t>
            </w:r>
          </w:p>
          <w:p w:rsidR="009E2136" w:rsidRPr="009E2136" w:rsidRDefault="009E2136" w:rsidP="009E2136">
            <w:pPr>
              <w:shd w:val="clear" w:color="auto" w:fill="FFFFFF"/>
              <w:spacing w:after="120" w:line="360" w:lineRule="auto"/>
              <w:ind w:firstLine="720"/>
              <w:jc w:val="both"/>
              <w:outlineLvl w:val="1"/>
              <w:rPr>
                <w:rFonts w:ascii="Arial" w:eastAsia="Times New Roman" w:hAnsi="Arial" w:cs="Arial"/>
              </w:rPr>
            </w:pPr>
            <w:r w:rsidRPr="009E2136">
              <w:rPr>
                <w:rFonts w:ascii="Arial" w:eastAsia="Times New Roman" w:hAnsi="Arial" w:cs="Arial"/>
                <w:bCs/>
              </w:rPr>
              <w:t>Different between SRAM and DRAM</w:t>
            </w:r>
          </w:p>
          <w:p w:rsidR="009E2136" w:rsidRPr="009E2136" w:rsidRDefault="009E2136" w:rsidP="009E2136">
            <w:pPr>
              <w:shd w:val="clear" w:color="auto" w:fill="FFFFFF"/>
              <w:spacing w:after="120" w:line="360" w:lineRule="auto"/>
              <w:ind w:left="720" w:firstLine="720"/>
              <w:jc w:val="both"/>
              <w:outlineLvl w:val="2"/>
              <w:rPr>
                <w:rFonts w:ascii="Arial" w:eastAsia="Times New Roman" w:hAnsi="Arial" w:cs="Arial"/>
              </w:rPr>
            </w:pPr>
            <w:r w:rsidRPr="009E2136">
              <w:rPr>
                <w:rFonts w:ascii="Arial" w:eastAsia="Times New Roman" w:hAnsi="Arial" w:cs="Arial"/>
                <w:bCs/>
              </w:rPr>
              <w:t>SRAM</w:t>
            </w:r>
          </w:p>
          <w:p w:rsidR="009E2136" w:rsidRPr="009E2136" w:rsidRDefault="009E2136" w:rsidP="009E2136">
            <w:pPr>
              <w:numPr>
                <w:ilvl w:val="0"/>
                <w:numId w:val="6"/>
              </w:numPr>
              <w:shd w:val="clear" w:color="auto" w:fill="FFFFFF"/>
              <w:spacing w:after="108" w:line="360" w:lineRule="auto"/>
              <w:ind w:left="800"/>
              <w:jc w:val="both"/>
              <w:rPr>
                <w:rFonts w:ascii="Arial" w:eastAsia="Times New Roman" w:hAnsi="Arial" w:cs="Arial"/>
              </w:rPr>
            </w:pPr>
            <w:r w:rsidRPr="009E2136">
              <w:rPr>
                <w:rFonts w:ascii="Arial" w:eastAsia="Times New Roman" w:hAnsi="Arial" w:cs="Arial"/>
              </w:rPr>
              <w:t>It is faster than DRAM.</w:t>
            </w:r>
          </w:p>
          <w:p w:rsidR="009E2136" w:rsidRPr="009E2136" w:rsidRDefault="009E2136" w:rsidP="009E2136">
            <w:pPr>
              <w:numPr>
                <w:ilvl w:val="0"/>
                <w:numId w:val="6"/>
              </w:numPr>
              <w:shd w:val="clear" w:color="auto" w:fill="FFFFFF"/>
              <w:spacing w:after="108" w:line="360" w:lineRule="auto"/>
              <w:ind w:left="800"/>
              <w:jc w:val="both"/>
              <w:rPr>
                <w:rFonts w:ascii="Arial" w:eastAsia="Times New Roman" w:hAnsi="Arial" w:cs="Arial"/>
              </w:rPr>
            </w:pPr>
            <w:r w:rsidRPr="009E2136">
              <w:rPr>
                <w:rFonts w:ascii="Arial" w:eastAsia="Times New Roman" w:hAnsi="Arial" w:cs="Arial"/>
              </w:rPr>
              <w:t>It is more expensive as compared to DRAM.</w:t>
            </w:r>
          </w:p>
          <w:p w:rsidR="009E2136" w:rsidRPr="009E2136" w:rsidRDefault="009E2136" w:rsidP="009E2136">
            <w:pPr>
              <w:numPr>
                <w:ilvl w:val="0"/>
                <w:numId w:val="6"/>
              </w:numPr>
              <w:shd w:val="clear" w:color="auto" w:fill="FFFFFF"/>
              <w:spacing w:after="108" w:line="360" w:lineRule="auto"/>
              <w:ind w:left="800"/>
              <w:jc w:val="both"/>
              <w:rPr>
                <w:rFonts w:ascii="Arial" w:eastAsia="Times New Roman" w:hAnsi="Arial" w:cs="Arial"/>
              </w:rPr>
            </w:pPr>
            <w:r w:rsidRPr="009E2136">
              <w:rPr>
                <w:rFonts w:ascii="Arial" w:eastAsia="Times New Roman" w:hAnsi="Arial" w:cs="Arial"/>
              </w:rPr>
              <w:t>It does not need to be power – refreshed.</w:t>
            </w:r>
          </w:p>
          <w:p w:rsidR="009E2136" w:rsidRPr="009E2136" w:rsidRDefault="009E2136" w:rsidP="009E2136">
            <w:pPr>
              <w:numPr>
                <w:ilvl w:val="0"/>
                <w:numId w:val="6"/>
              </w:numPr>
              <w:shd w:val="clear" w:color="auto" w:fill="FFFFFF"/>
              <w:spacing w:after="108" w:line="360" w:lineRule="auto"/>
              <w:ind w:left="800"/>
              <w:jc w:val="both"/>
              <w:rPr>
                <w:rFonts w:ascii="Arial" w:eastAsia="Times New Roman" w:hAnsi="Arial" w:cs="Arial"/>
              </w:rPr>
            </w:pPr>
            <w:r w:rsidRPr="009E2136">
              <w:rPr>
                <w:rFonts w:ascii="Arial" w:eastAsia="Times New Roman" w:hAnsi="Arial" w:cs="Arial"/>
              </w:rPr>
              <w:t>It utilizes less power.</w:t>
            </w:r>
          </w:p>
          <w:p w:rsidR="009E2136" w:rsidRPr="009E2136" w:rsidRDefault="009E2136" w:rsidP="009E2136">
            <w:pPr>
              <w:numPr>
                <w:ilvl w:val="0"/>
                <w:numId w:val="6"/>
              </w:numPr>
              <w:shd w:val="clear" w:color="auto" w:fill="FFFFFF"/>
              <w:spacing w:after="108" w:line="360" w:lineRule="auto"/>
              <w:ind w:left="800"/>
              <w:jc w:val="both"/>
              <w:rPr>
                <w:rFonts w:ascii="Arial" w:eastAsia="Times New Roman" w:hAnsi="Arial" w:cs="Arial"/>
              </w:rPr>
            </w:pPr>
            <w:r w:rsidRPr="009E2136">
              <w:rPr>
                <w:rFonts w:ascii="Arial" w:eastAsia="Times New Roman" w:hAnsi="Arial" w:cs="Arial"/>
              </w:rPr>
              <w:t>It holds data indefinitely as long as the computer is turned on.</w:t>
            </w:r>
          </w:p>
          <w:p w:rsidR="009E2136" w:rsidRPr="009E2136" w:rsidRDefault="009E2136" w:rsidP="009E2136">
            <w:pPr>
              <w:numPr>
                <w:ilvl w:val="0"/>
                <w:numId w:val="6"/>
              </w:numPr>
              <w:shd w:val="clear" w:color="auto" w:fill="FFFFFF"/>
              <w:spacing w:after="108" w:line="360" w:lineRule="auto"/>
              <w:ind w:left="800"/>
              <w:jc w:val="both"/>
              <w:rPr>
                <w:rFonts w:ascii="Arial" w:eastAsia="Times New Roman" w:hAnsi="Arial" w:cs="Arial"/>
              </w:rPr>
            </w:pPr>
            <w:r w:rsidRPr="009E2136">
              <w:rPr>
                <w:rFonts w:ascii="Arial" w:eastAsia="Times New Roman" w:hAnsi="Arial" w:cs="Arial"/>
              </w:rPr>
              <w:t>It is more complex and less compact.</w:t>
            </w:r>
          </w:p>
          <w:p w:rsidR="009E2136" w:rsidRPr="009E2136" w:rsidRDefault="009E2136" w:rsidP="009E2136">
            <w:pPr>
              <w:shd w:val="clear" w:color="auto" w:fill="FFFFFF"/>
              <w:spacing w:after="120" w:line="360" w:lineRule="auto"/>
              <w:ind w:left="720" w:firstLine="720"/>
              <w:jc w:val="both"/>
              <w:outlineLvl w:val="2"/>
              <w:rPr>
                <w:rFonts w:ascii="Arial" w:eastAsia="Times New Roman" w:hAnsi="Arial" w:cs="Arial"/>
              </w:rPr>
            </w:pPr>
            <w:r w:rsidRPr="009E2136">
              <w:rPr>
                <w:rFonts w:ascii="Arial" w:eastAsia="Times New Roman" w:hAnsi="Arial" w:cs="Arial"/>
                <w:bCs/>
              </w:rPr>
              <w:t>DRAM</w:t>
            </w:r>
          </w:p>
          <w:p w:rsidR="009E2136" w:rsidRPr="009E2136" w:rsidRDefault="009E2136" w:rsidP="009E2136">
            <w:pPr>
              <w:numPr>
                <w:ilvl w:val="0"/>
                <w:numId w:val="7"/>
              </w:numPr>
              <w:shd w:val="clear" w:color="auto" w:fill="FFFFFF"/>
              <w:spacing w:after="108" w:line="360" w:lineRule="auto"/>
              <w:ind w:left="800"/>
              <w:jc w:val="both"/>
              <w:rPr>
                <w:rFonts w:ascii="Arial" w:eastAsia="Times New Roman" w:hAnsi="Arial" w:cs="Arial"/>
              </w:rPr>
            </w:pPr>
            <w:r w:rsidRPr="009E2136">
              <w:rPr>
                <w:rFonts w:ascii="Arial" w:eastAsia="Times New Roman" w:hAnsi="Arial" w:cs="Arial"/>
              </w:rPr>
              <w:t>It is slower than SRAM.</w:t>
            </w:r>
          </w:p>
          <w:p w:rsidR="009E2136" w:rsidRPr="009E2136" w:rsidRDefault="009E2136" w:rsidP="009E2136">
            <w:pPr>
              <w:numPr>
                <w:ilvl w:val="0"/>
                <w:numId w:val="7"/>
              </w:numPr>
              <w:shd w:val="clear" w:color="auto" w:fill="FFFFFF"/>
              <w:spacing w:after="108" w:line="360" w:lineRule="auto"/>
              <w:ind w:left="800"/>
              <w:jc w:val="both"/>
              <w:rPr>
                <w:rFonts w:ascii="Arial" w:eastAsia="Times New Roman" w:hAnsi="Arial" w:cs="Arial"/>
              </w:rPr>
            </w:pPr>
            <w:r w:rsidRPr="009E2136">
              <w:rPr>
                <w:rFonts w:ascii="Arial" w:eastAsia="Times New Roman" w:hAnsi="Arial" w:cs="Arial"/>
              </w:rPr>
              <w:lastRenderedPageBreak/>
              <w:t>It is less expensive.</w:t>
            </w:r>
          </w:p>
          <w:p w:rsidR="009E2136" w:rsidRPr="009E2136" w:rsidRDefault="009E2136" w:rsidP="009E2136">
            <w:pPr>
              <w:numPr>
                <w:ilvl w:val="0"/>
                <w:numId w:val="7"/>
              </w:numPr>
              <w:shd w:val="clear" w:color="auto" w:fill="FFFFFF"/>
              <w:spacing w:after="108" w:line="360" w:lineRule="auto"/>
              <w:ind w:left="800"/>
              <w:jc w:val="both"/>
              <w:rPr>
                <w:rFonts w:ascii="Arial" w:eastAsia="Times New Roman" w:hAnsi="Arial" w:cs="Arial"/>
              </w:rPr>
            </w:pPr>
            <w:r w:rsidRPr="009E2136">
              <w:rPr>
                <w:rFonts w:ascii="Arial" w:eastAsia="Times New Roman" w:hAnsi="Arial" w:cs="Arial"/>
              </w:rPr>
              <w:t>It has to be refreshed after each read operation.</w:t>
            </w:r>
          </w:p>
          <w:p w:rsidR="009E2136" w:rsidRPr="009E2136" w:rsidRDefault="009E2136" w:rsidP="009E2136">
            <w:pPr>
              <w:numPr>
                <w:ilvl w:val="0"/>
                <w:numId w:val="7"/>
              </w:numPr>
              <w:shd w:val="clear" w:color="auto" w:fill="FFFFFF"/>
              <w:spacing w:after="108" w:line="360" w:lineRule="auto"/>
              <w:ind w:left="800"/>
              <w:jc w:val="both"/>
              <w:rPr>
                <w:rFonts w:ascii="Arial" w:eastAsia="Times New Roman" w:hAnsi="Arial" w:cs="Arial"/>
              </w:rPr>
            </w:pPr>
            <w:r w:rsidRPr="009E2136">
              <w:rPr>
                <w:rFonts w:ascii="Arial" w:eastAsia="Times New Roman" w:hAnsi="Arial" w:cs="Arial"/>
              </w:rPr>
              <w:t>It utilizes more power.</w:t>
            </w:r>
          </w:p>
          <w:p w:rsidR="009E2136" w:rsidRPr="009E2136" w:rsidRDefault="009E2136" w:rsidP="009E2136">
            <w:pPr>
              <w:numPr>
                <w:ilvl w:val="0"/>
                <w:numId w:val="7"/>
              </w:numPr>
              <w:shd w:val="clear" w:color="auto" w:fill="FFFFFF"/>
              <w:spacing w:after="108" w:line="360" w:lineRule="auto"/>
              <w:ind w:left="800"/>
              <w:jc w:val="both"/>
              <w:rPr>
                <w:rFonts w:ascii="Arial" w:eastAsia="Times New Roman" w:hAnsi="Arial" w:cs="Arial"/>
              </w:rPr>
            </w:pPr>
            <w:r w:rsidRPr="009E2136">
              <w:rPr>
                <w:rFonts w:ascii="Arial" w:eastAsia="Times New Roman" w:hAnsi="Arial" w:cs="Arial"/>
              </w:rPr>
              <w:t>It holds data dynamically not indefinitely.</w:t>
            </w:r>
          </w:p>
          <w:p w:rsidR="009E2136" w:rsidRPr="009E2136" w:rsidRDefault="009E2136" w:rsidP="009E2136">
            <w:pPr>
              <w:numPr>
                <w:ilvl w:val="0"/>
                <w:numId w:val="7"/>
              </w:numPr>
              <w:shd w:val="clear" w:color="auto" w:fill="FFFFFF"/>
              <w:spacing w:after="108" w:line="360" w:lineRule="auto"/>
              <w:ind w:left="800"/>
              <w:jc w:val="both"/>
              <w:rPr>
                <w:rFonts w:ascii="Arial" w:eastAsia="Times New Roman" w:hAnsi="Arial" w:cs="Arial"/>
              </w:rPr>
            </w:pPr>
            <w:r w:rsidRPr="009E2136">
              <w:rPr>
                <w:rFonts w:ascii="Arial" w:eastAsia="Times New Roman" w:hAnsi="Arial" w:cs="Arial"/>
              </w:rPr>
              <w:t>It is less complex and more compact.</w:t>
            </w:r>
          </w:p>
          <w:p w:rsidR="009E2136" w:rsidRPr="009E2136" w:rsidRDefault="009E2136" w:rsidP="009E2136">
            <w:pPr>
              <w:pStyle w:val="NormalWeb"/>
              <w:shd w:val="clear" w:color="auto" w:fill="FFFFFF"/>
              <w:spacing w:before="120" w:beforeAutospacing="0" w:after="120" w:afterAutospacing="0" w:line="280" w:lineRule="atLeast"/>
              <w:rPr>
                <w:rFonts w:ascii="Arial" w:hAnsi="Arial" w:cs="Arial"/>
                <w:sz w:val="22"/>
                <w:szCs w:val="22"/>
              </w:rPr>
            </w:pPr>
            <w:r w:rsidRPr="009E2136">
              <w:rPr>
                <w:rFonts w:ascii="Arial" w:hAnsi="Arial" w:cs="Arial"/>
                <w:sz w:val="22"/>
                <w:szCs w:val="22"/>
              </w:rPr>
              <w:t>.</w:t>
            </w:r>
          </w:p>
          <w:p w:rsidR="00514C80" w:rsidRPr="009E2136" w:rsidRDefault="00514C80" w:rsidP="009E2136">
            <w:pPr>
              <w:pStyle w:val="NormalWeb"/>
              <w:shd w:val="clear" w:color="auto" w:fill="FFFFFF"/>
              <w:spacing w:before="120" w:beforeAutospacing="0" w:after="120" w:afterAutospacing="0" w:line="280" w:lineRule="atLeast"/>
              <w:rPr>
                <w:rFonts w:ascii="Arial" w:hAnsi="Arial" w:cs="Arial"/>
                <w:sz w:val="22"/>
                <w:szCs w:val="22"/>
              </w:rPr>
            </w:pPr>
          </w:p>
        </w:tc>
        <w:tc>
          <w:tcPr>
            <w:tcW w:w="1707" w:type="dxa"/>
          </w:tcPr>
          <w:p w:rsidR="00514C80" w:rsidRDefault="00514C80"/>
        </w:tc>
      </w:tr>
      <w:tr w:rsidR="00514C80" w:rsidTr="00D55953">
        <w:tc>
          <w:tcPr>
            <w:tcW w:w="645" w:type="dxa"/>
          </w:tcPr>
          <w:p w:rsidR="00514C80" w:rsidRDefault="00042FAE">
            <w:r>
              <w:lastRenderedPageBreak/>
              <w:t>d)</w:t>
            </w:r>
          </w:p>
        </w:tc>
        <w:tc>
          <w:tcPr>
            <w:tcW w:w="7716" w:type="dxa"/>
          </w:tcPr>
          <w:p w:rsidR="00514C80" w:rsidRPr="009E2136" w:rsidRDefault="00042FAE" w:rsidP="00FC68CF">
            <w:pPr>
              <w:pStyle w:val="NormalWeb"/>
              <w:shd w:val="clear" w:color="auto" w:fill="FFFFFF"/>
              <w:spacing w:before="120" w:beforeAutospacing="0" w:after="120" w:afterAutospacing="0" w:line="280" w:lineRule="atLeast"/>
              <w:rPr>
                <w:rFonts w:ascii="Arial" w:hAnsi="Arial" w:cs="Arial"/>
                <w:sz w:val="22"/>
                <w:szCs w:val="22"/>
              </w:rPr>
            </w:pPr>
            <w:r>
              <w:rPr>
                <w:rFonts w:ascii="Arial" w:hAnsi="Arial" w:cs="Arial"/>
                <w:sz w:val="22"/>
                <w:szCs w:val="22"/>
              </w:rPr>
              <w:t xml:space="preserve">Define CMOS </w:t>
            </w:r>
            <w:r w:rsidR="00337D1D">
              <w:rPr>
                <w:rFonts w:ascii="Arial" w:hAnsi="Arial" w:cs="Arial"/>
                <w:sz w:val="22"/>
                <w:szCs w:val="22"/>
              </w:rPr>
              <w:t>setup. State</w:t>
            </w:r>
            <w:r>
              <w:rPr>
                <w:rFonts w:ascii="Arial" w:hAnsi="Arial" w:cs="Arial"/>
                <w:sz w:val="22"/>
                <w:szCs w:val="22"/>
              </w:rPr>
              <w:t xml:space="preserve"> the parts in which CMOS setup of a system is </w:t>
            </w:r>
            <w:r w:rsidR="00337D1D">
              <w:rPr>
                <w:rFonts w:ascii="Arial" w:hAnsi="Arial" w:cs="Arial"/>
                <w:sz w:val="22"/>
                <w:szCs w:val="22"/>
              </w:rPr>
              <w:t>divided. Draw</w:t>
            </w:r>
            <w:r>
              <w:rPr>
                <w:rFonts w:ascii="Arial" w:hAnsi="Arial" w:cs="Arial"/>
                <w:sz w:val="22"/>
                <w:szCs w:val="22"/>
              </w:rPr>
              <w:t xml:space="preserve"> the sketch of any one part of CMOS setup.</w:t>
            </w:r>
          </w:p>
        </w:tc>
        <w:tc>
          <w:tcPr>
            <w:tcW w:w="1707" w:type="dxa"/>
          </w:tcPr>
          <w:p w:rsidR="00514C80" w:rsidRDefault="008C0DF7">
            <w:r>
              <w:t xml:space="preserve">1M for definition, 1M for Second sub </w:t>
            </w:r>
            <w:proofErr w:type="spellStart"/>
            <w:r>
              <w:t>que</w:t>
            </w:r>
            <w:proofErr w:type="spellEnd"/>
            <w:r>
              <w:t xml:space="preserve">. </w:t>
            </w:r>
            <w:proofErr w:type="gramStart"/>
            <w:r>
              <w:t>,2M</w:t>
            </w:r>
            <w:proofErr w:type="gramEnd"/>
            <w:r>
              <w:t xml:space="preserve"> for third.</w:t>
            </w:r>
          </w:p>
        </w:tc>
      </w:tr>
      <w:tr w:rsidR="00514C80" w:rsidTr="00D55953">
        <w:tc>
          <w:tcPr>
            <w:tcW w:w="645" w:type="dxa"/>
          </w:tcPr>
          <w:p w:rsidR="00514C80" w:rsidRDefault="003B47E1">
            <w:r>
              <w:t xml:space="preserve">Ans. </w:t>
            </w:r>
          </w:p>
        </w:tc>
        <w:tc>
          <w:tcPr>
            <w:tcW w:w="7716" w:type="dxa"/>
          </w:tcPr>
          <w:p w:rsidR="00514C80" w:rsidRPr="008C0DF7" w:rsidRDefault="008C0DF7" w:rsidP="00FC68CF">
            <w:pPr>
              <w:pStyle w:val="NormalWeb"/>
              <w:shd w:val="clear" w:color="auto" w:fill="FFFFFF"/>
              <w:spacing w:before="120" w:beforeAutospacing="0" w:after="120" w:afterAutospacing="0" w:line="280" w:lineRule="atLeast"/>
              <w:rPr>
                <w:rFonts w:ascii="Arial" w:hAnsi="Arial" w:cs="Arial"/>
                <w:color w:val="2F4254"/>
                <w:sz w:val="22"/>
                <w:szCs w:val="22"/>
                <w:shd w:val="clear" w:color="auto" w:fill="FFFFFF"/>
              </w:rPr>
            </w:pPr>
            <w:r w:rsidRPr="008C0DF7">
              <w:rPr>
                <w:rFonts w:ascii="Arial" w:hAnsi="Arial" w:cs="Arial"/>
                <w:color w:val="2F4254"/>
                <w:sz w:val="22"/>
                <w:szCs w:val="22"/>
                <w:shd w:val="clear" w:color="auto" w:fill="FFFFFF"/>
              </w:rPr>
              <w:t xml:space="preserve">In computer science, COMS often </w:t>
            </w:r>
            <w:proofErr w:type="gramStart"/>
            <w:r w:rsidRPr="008C0DF7">
              <w:rPr>
                <w:rFonts w:ascii="Arial" w:hAnsi="Arial" w:cs="Arial"/>
                <w:color w:val="2F4254"/>
                <w:sz w:val="22"/>
                <w:szCs w:val="22"/>
                <w:shd w:val="clear" w:color="auto" w:fill="FFFFFF"/>
              </w:rPr>
              <w:t>refers</w:t>
            </w:r>
            <w:proofErr w:type="gramEnd"/>
            <w:r w:rsidRPr="008C0DF7">
              <w:rPr>
                <w:rFonts w:ascii="Arial" w:hAnsi="Arial" w:cs="Arial"/>
                <w:color w:val="2F4254"/>
                <w:sz w:val="22"/>
                <w:szCs w:val="22"/>
                <w:shd w:val="clear" w:color="auto" w:fill="FFFFFF"/>
              </w:rPr>
              <w:t xml:space="preserve"> to chips saving basic boot information (</w:t>
            </w:r>
            <w:r w:rsidRPr="008C0DF7">
              <w:rPr>
                <w:rStyle w:val="Strong"/>
                <w:rFonts w:ascii="Arial" w:hAnsi="Arial" w:cs="Arial"/>
                <w:color w:val="2F4254"/>
                <w:sz w:val="22"/>
                <w:szCs w:val="22"/>
                <w:shd w:val="clear" w:color="auto" w:fill="FFFFFF"/>
              </w:rPr>
              <w:t>such as date, time and startup configuration</w:t>
            </w:r>
            <w:r w:rsidRPr="008C0DF7">
              <w:rPr>
                <w:rFonts w:ascii="Arial" w:hAnsi="Arial" w:cs="Arial"/>
                <w:color w:val="2F4254"/>
                <w:sz w:val="22"/>
                <w:szCs w:val="22"/>
                <w:shd w:val="clear" w:color="auto" w:fill="FFFFFF"/>
              </w:rPr>
              <w:t>) of computer. Sometimes, people are confused by CMOS and BIOS. Actually, CMOS is a RAM chip that can be read and written on master board. It is a hardware configuration storing BIOS and some parameters set by users. CMOS charges from batteries on master board. Even the system powers off, the information will not be lost. CMOS RAM is only a storage device with data storage function. And various parameters of BIOS must be set through specific programs. BIOS setup utilities are integrated in chips. And by pressing specific button, users can enter BIOS setup program and set up the system conveniently. Therefore, BIOS setup utility is called CMOS setup utility sometimes.</w:t>
            </w:r>
          </w:p>
          <w:p w:rsidR="008C0DF7" w:rsidRPr="008C0DF7" w:rsidRDefault="008C0DF7" w:rsidP="00FC68CF">
            <w:pPr>
              <w:pStyle w:val="NormalWeb"/>
              <w:shd w:val="clear" w:color="auto" w:fill="FFFFFF"/>
              <w:spacing w:before="120" w:beforeAutospacing="0" w:after="120" w:afterAutospacing="0" w:line="280" w:lineRule="atLeast"/>
              <w:rPr>
                <w:rFonts w:ascii="Arial" w:hAnsi="Arial" w:cs="Arial"/>
                <w:color w:val="2F4254"/>
                <w:sz w:val="22"/>
                <w:szCs w:val="22"/>
                <w:shd w:val="clear" w:color="auto" w:fill="FFFFFF"/>
              </w:rPr>
            </w:pPr>
            <w:r w:rsidRPr="008C0DF7">
              <w:rPr>
                <w:rFonts w:ascii="Arial" w:hAnsi="Arial" w:cs="Arial"/>
                <w:color w:val="2F4254"/>
                <w:sz w:val="22"/>
                <w:szCs w:val="22"/>
                <w:shd w:val="clear" w:color="auto" w:fill="FFFFFF"/>
              </w:rPr>
              <w:t>The following details can be set up</w:t>
            </w:r>
            <w:proofErr w:type="gramStart"/>
            <w:r w:rsidRPr="008C0DF7">
              <w:rPr>
                <w:rFonts w:ascii="Arial" w:hAnsi="Arial" w:cs="Arial"/>
                <w:color w:val="2F4254"/>
                <w:sz w:val="22"/>
                <w:szCs w:val="22"/>
                <w:shd w:val="clear" w:color="auto" w:fill="FFFFFF"/>
              </w:rPr>
              <w:t>:</w:t>
            </w:r>
            <w:proofErr w:type="gramEnd"/>
            <w:r w:rsidRPr="008C0DF7">
              <w:rPr>
                <w:rFonts w:ascii="Arial" w:hAnsi="Arial" w:cs="Arial"/>
                <w:color w:val="2F4254"/>
                <w:sz w:val="22"/>
                <w:szCs w:val="22"/>
              </w:rPr>
              <w:br/>
            </w:r>
            <w:r w:rsidRPr="008C0DF7">
              <w:rPr>
                <w:rFonts w:ascii="Arial" w:hAnsi="Arial" w:cs="Arial"/>
                <w:color w:val="2F4254"/>
                <w:sz w:val="22"/>
                <w:szCs w:val="22"/>
                <w:shd w:val="clear" w:color="auto" w:fill="FFFFFF"/>
              </w:rPr>
              <w:t>Standard CMOS Setup: including date, time, and parameters of soft and hardware.</w:t>
            </w:r>
            <w:r w:rsidRPr="008C0DF7">
              <w:rPr>
                <w:rFonts w:ascii="Arial" w:hAnsi="Arial" w:cs="Arial"/>
                <w:color w:val="2F4254"/>
                <w:sz w:val="22"/>
                <w:szCs w:val="22"/>
              </w:rPr>
              <w:br/>
            </w:r>
            <w:r w:rsidRPr="008C0DF7">
              <w:rPr>
                <w:rFonts w:ascii="Arial" w:hAnsi="Arial" w:cs="Arial"/>
                <w:color w:val="2F4254"/>
                <w:sz w:val="22"/>
                <w:szCs w:val="22"/>
                <w:shd w:val="clear" w:color="auto" w:fill="FFFFFF"/>
              </w:rPr>
              <w:t>BIOS Features Setup: including some system options.</w:t>
            </w:r>
            <w:r w:rsidRPr="008C0DF7">
              <w:rPr>
                <w:rFonts w:ascii="Arial" w:hAnsi="Arial" w:cs="Arial"/>
                <w:color w:val="2F4254"/>
                <w:sz w:val="22"/>
                <w:szCs w:val="22"/>
              </w:rPr>
              <w:br/>
            </w:r>
            <w:r w:rsidRPr="008C0DF7">
              <w:rPr>
                <w:rFonts w:ascii="Arial" w:hAnsi="Arial" w:cs="Arial"/>
                <w:color w:val="2F4254"/>
                <w:sz w:val="22"/>
                <w:szCs w:val="22"/>
                <w:shd w:val="clear" w:color="auto" w:fill="FFFFFF"/>
              </w:rPr>
              <w:t>Chipset Features Setup;</w:t>
            </w:r>
            <w:r w:rsidRPr="008C0DF7">
              <w:rPr>
                <w:rFonts w:ascii="Arial" w:hAnsi="Arial" w:cs="Arial"/>
                <w:color w:val="2F4254"/>
                <w:sz w:val="22"/>
                <w:szCs w:val="22"/>
              </w:rPr>
              <w:br/>
            </w:r>
            <w:r w:rsidRPr="008C0DF7">
              <w:rPr>
                <w:rFonts w:ascii="Arial" w:hAnsi="Arial" w:cs="Arial"/>
                <w:color w:val="2F4254"/>
                <w:sz w:val="22"/>
                <w:szCs w:val="22"/>
                <w:shd w:val="clear" w:color="auto" w:fill="FFFFFF"/>
              </w:rPr>
              <w:t>Power Management Setup;</w:t>
            </w:r>
            <w:r w:rsidRPr="008C0DF7">
              <w:rPr>
                <w:rFonts w:ascii="Arial" w:hAnsi="Arial" w:cs="Arial"/>
                <w:color w:val="2F4254"/>
                <w:sz w:val="22"/>
                <w:szCs w:val="22"/>
              </w:rPr>
              <w:br/>
            </w:r>
            <w:proofErr w:type="spellStart"/>
            <w:r w:rsidRPr="008C0DF7">
              <w:rPr>
                <w:rFonts w:ascii="Arial" w:hAnsi="Arial" w:cs="Arial"/>
                <w:color w:val="2F4254"/>
                <w:sz w:val="22"/>
                <w:szCs w:val="22"/>
                <w:shd w:val="clear" w:color="auto" w:fill="FFFFFF"/>
              </w:rPr>
              <w:t>nP</w:t>
            </w:r>
            <w:proofErr w:type="spellEnd"/>
            <w:r w:rsidRPr="008C0DF7">
              <w:rPr>
                <w:rFonts w:ascii="Arial" w:hAnsi="Arial" w:cs="Arial"/>
                <w:color w:val="2F4254"/>
                <w:sz w:val="22"/>
                <w:szCs w:val="22"/>
                <w:shd w:val="clear" w:color="auto" w:fill="FFFFFF"/>
              </w:rPr>
              <w:t>/PCI Configuration Setup;</w:t>
            </w:r>
            <w:r w:rsidRPr="008C0DF7">
              <w:rPr>
                <w:rFonts w:ascii="Arial" w:hAnsi="Arial" w:cs="Arial"/>
                <w:color w:val="2F4254"/>
                <w:sz w:val="22"/>
                <w:szCs w:val="22"/>
              </w:rPr>
              <w:br/>
            </w:r>
            <w:r w:rsidRPr="008C0DF7">
              <w:rPr>
                <w:rFonts w:ascii="Arial" w:hAnsi="Arial" w:cs="Arial"/>
                <w:color w:val="2F4254"/>
                <w:sz w:val="22"/>
                <w:szCs w:val="22"/>
                <w:shd w:val="clear" w:color="auto" w:fill="FFFFFF"/>
              </w:rPr>
              <w:t>Integrated Peripherals;</w:t>
            </w:r>
            <w:r w:rsidRPr="008C0DF7">
              <w:rPr>
                <w:rFonts w:ascii="Arial" w:hAnsi="Arial" w:cs="Arial"/>
                <w:color w:val="2F4254"/>
                <w:sz w:val="22"/>
                <w:szCs w:val="22"/>
              </w:rPr>
              <w:br/>
            </w:r>
            <w:r w:rsidRPr="008C0DF7">
              <w:rPr>
                <w:rFonts w:ascii="Arial" w:hAnsi="Arial" w:cs="Arial"/>
                <w:color w:val="2F4254"/>
                <w:sz w:val="22"/>
                <w:szCs w:val="22"/>
                <w:shd w:val="clear" w:color="auto" w:fill="FFFFFF"/>
              </w:rPr>
              <w:t>Other settings including hard disk auto detection, system password, loading default setup and log out.</w:t>
            </w:r>
          </w:p>
          <w:p w:rsidR="008C0DF7" w:rsidRPr="008C0DF7" w:rsidRDefault="008C0DF7" w:rsidP="00FC68CF">
            <w:pPr>
              <w:pStyle w:val="NormalWeb"/>
              <w:shd w:val="clear" w:color="auto" w:fill="FFFFFF"/>
              <w:spacing w:before="120" w:beforeAutospacing="0" w:after="120" w:afterAutospacing="0" w:line="280" w:lineRule="atLeast"/>
              <w:rPr>
                <w:rFonts w:ascii="MS Gothic" w:eastAsia="MS Gothic" w:hAnsi="MS Gothic" w:cs="MS Gothic"/>
                <w:color w:val="2F4254"/>
                <w:sz w:val="22"/>
                <w:szCs w:val="22"/>
                <w:shd w:val="clear" w:color="auto" w:fill="FFFFFF"/>
              </w:rPr>
            </w:pPr>
            <w:r w:rsidRPr="008C0DF7">
              <w:rPr>
                <w:rFonts w:ascii="Arial" w:hAnsi="Arial" w:cs="Arial"/>
                <w:color w:val="2F4254"/>
                <w:sz w:val="22"/>
                <w:szCs w:val="22"/>
                <w:shd w:val="clear" w:color="auto" w:fill="FFFFFF"/>
              </w:rPr>
              <w:t>Standard CMOS Setup:</w:t>
            </w:r>
            <w:r w:rsidRPr="008C0DF7">
              <w:rPr>
                <w:rFonts w:ascii="MS Gothic" w:eastAsia="MS Gothic" w:hAnsi="MS Gothic" w:cs="MS Gothic" w:hint="eastAsia"/>
                <w:color w:val="2F4254"/>
                <w:sz w:val="22"/>
                <w:szCs w:val="22"/>
                <w:shd w:val="clear" w:color="auto" w:fill="FFFFFF"/>
              </w:rPr>
              <w:t xml:space="preserve">　　</w:t>
            </w:r>
          </w:p>
          <w:p w:rsidR="008C0DF7" w:rsidRPr="009E2136" w:rsidRDefault="008C0DF7" w:rsidP="00FC68CF">
            <w:pPr>
              <w:pStyle w:val="NormalWeb"/>
              <w:shd w:val="clear" w:color="auto" w:fill="FFFFFF"/>
              <w:spacing w:before="120" w:beforeAutospacing="0" w:after="120" w:afterAutospacing="0" w:line="280" w:lineRule="atLeast"/>
              <w:rPr>
                <w:rFonts w:ascii="Arial" w:hAnsi="Arial" w:cs="Arial"/>
                <w:sz w:val="22"/>
                <w:szCs w:val="22"/>
              </w:rPr>
            </w:pPr>
            <w:r w:rsidRPr="008C0DF7">
              <w:rPr>
                <w:rFonts w:ascii="MS Gothic" w:eastAsia="MS Gothic" w:hAnsi="MS Gothic" w:cs="MS Gothic"/>
                <w:noProof/>
                <w:color w:val="2F4254"/>
                <w:sz w:val="21"/>
                <w:szCs w:val="21"/>
                <w:shd w:val="clear" w:color="auto" w:fill="FFFFFF"/>
              </w:rPr>
              <w:lastRenderedPageBreak/>
              <w:drawing>
                <wp:inline distT="0" distB="0" distL="0" distR="0">
                  <wp:extent cx="4733925" cy="3550444"/>
                  <wp:effectExtent l="19050" t="0" r="9525" b="0"/>
                  <wp:docPr id="11" name="Picture 11" descr="http://www.bcot1.com/bios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cot1.com/bios03.jpg"/>
                          <pic:cNvPicPr>
                            <a:picLocks noChangeAspect="1" noChangeArrowheads="1"/>
                          </pic:cNvPicPr>
                        </pic:nvPicPr>
                        <pic:blipFill>
                          <a:blip r:embed="rId106"/>
                          <a:srcRect/>
                          <a:stretch>
                            <a:fillRect/>
                          </a:stretch>
                        </pic:blipFill>
                        <pic:spPr bwMode="auto">
                          <a:xfrm>
                            <a:off x="0" y="0"/>
                            <a:ext cx="4733925" cy="3550444"/>
                          </a:xfrm>
                          <a:prstGeom prst="rect">
                            <a:avLst/>
                          </a:prstGeom>
                          <a:noFill/>
                          <a:ln w="9525">
                            <a:noFill/>
                            <a:miter lim="800000"/>
                            <a:headEnd/>
                            <a:tailEnd/>
                          </a:ln>
                        </pic:spPr>
                      </pic:pic>
                    </a:graphicData>
                  </a:graphic>
                </wp:inline>
              </w:drawing>
            </w:r>
          </w:p>
        </w:tc>
        <w:tc>
          <w:tcPr>
            <w:tcW w:w="1707" w:type="dxa"/>
          </w:tcPr>
          <w:p w:rsidR="00514C80" w:rsidRDefault="00514C80"/>
        </w:tc>
      </w:tr>
      <w:tr w:rsidR="00514C80" w:rsidTr="00D55953">
        <w:tc>
          <w:tcPr>
            <w:tcW w:w="645" w:type="dxa"/>
          </w:tcPr>
          <w:p w:rsidR="00514C80" w:rsidRDefault="00716F89" w:rsidP="00716F89">
            <w:r>
              <w:lastRenderedPageBreak/>
              <w:t xml:space="preserve">e) </w:t>
            </w:r>
          </w:p>
        </w:tc>
        <w:tc>
          <w:tcPr>
            <w:tcW w:w="7716" w:type="dxa"/>
          </w:tcPr>
          <w:p w:rsidR="00514C80" w:rsidRPr="00337D1D" w:rsidRDefault="00716F89" w:rsidP="00FC68CF">
            <w:pPr>
              <w:pStyle w:val="NormalWeb"/>
              <w:shd w:val="clear" w:color="auto" w:fill="FFFFFF"/>
              <w:spacing w:before="120" w:beforeAutospacing="0" w:after="120" w:afterAutospacing="0" w:line="280" w:lineRule="atLeast"/>
              <w:rPr>
                <w:rFonts w:ascii="Arial" w:hAnsi="Arial" w:cs="Arial"/>
                <w:sz w:val="22"/>
                <w:szCs w:val="22"/>
              </w:rPr>
            </w:pPr>
            <w:r w:rsidRPr="00337D1D">
              <w:rPr>
                <w:rFonts w:ascii="Arial" w:hAnsi="Arial" w:cs="Arial"/>
                <w:sz w:val="22"/>
                <w:szCs w:val="22"/>
              </w:rPr>
              <w:t>Explain the different ways to perform troubleshooting in webcam.</w:t>
            </w:r>
          </w:p>
        </w:tc>
        <w:tc>
          <w:tcPr>
            <w:tcW w:w="1707" w:type="dxa"/>
          </w:tcPr>
          <w:p w:rsidR="00514C80" w:rsidRDefault="00514C80"/>
        </w:tc>
      </w:tr>
      <w:tr w:rsidR="00514C80" w:rsidTr="00D55953">
        <w:tc>
          <w:tcPr>
            <w:tcW w:w="645" w:type="dxa"/>
          </w:tcPr>
          <w:p w:rsidR="00514C80" w:rsidRDefault="00716F89">
            <w:r>
              <w:t>Ans.</w:t>
            </w:r>
          </w:p>
        </w:tc>
        <w:tc>
          <w:tcPr>
            <w:tcW w:w="7716" w:type="dxa"/>
          </w:tcPr>
          <w:p w:rsidR="00337D1D" w:rsidRPr="00337D1D" w:rsidRDefault="00337D1D" w:rsidP="00337D1D">
            <w:pPr>
              <w:numPr>
                <w:ilvl w:val="0"/>
                <w:numId w:val="9"/>
              </w:numPr>
              <w:shd w:val="clear" w:color="auto" w:fill="FFFFFF"/>
              <w:spacing w:line="330" w:lineRule="atLeast"/>
              <w:ind w:left="600"/>
              <w:rPr>
                <w:rFonts w:ascii="Arial" w:eastAsia="Times New Roman" w:hAnsi="Arial" w:cs="Arial"/>
                <w:color w:val="000000"/>
              </w:rPr>
            </w:pPr>
            <w:r w:rsidRPr="00337D1D">
              <w:rPr>
                <w:rFonts w:ascii="Arial" w:eastAsia="Times New Roman" w:hAnsi="Arial" w:cs="Arial"/>
                <w:color w:val="000000"/>
              </w:rPr>
              <w:t>Do not enter standby and then wake the system immediately, before the power light turns yellow. If you do, the webcam might not function correctly until the computer is restarted. To avoid this issue, allow the system to fully enter standby before waking up the system.</w:t>
            </w:r>
          </w:p>
          <w:p w:rsidR="00337D1D" w:rsidRPr="00337D1D" w:rsidRDefault="00337D1D" w:rsidP="00337D1D">
            <w:pPr>
              <w:numPr>
                <w:ilvl w:val="0"/>
                <w:numId w:val="9"/>
              </w:numPr>
              <w:shd w:val="clear" w:color="auto" w:fill="FFFFFF"/>
              <w:spacing w:line="330" w:lineRule="atLeast"/>
              <w:ind w:left="600"/>
              <w:rPr>
                <w:rFonts w:ascii="Arial" w:eastAsia="Times New Roman" w:hAnsi="Arial" w:cs="Arial"/>
                <w:color w:val="000000"/>
              </w:rPr>
            </w:pPr>
            <w:r w:rsidRPr="00337D1D">
              <w:rPr>
                <w:rFonts w:ascii="Arial" w:eastAsia="Times New Roman" w:hAnsi="Arial" w:cs="Arial"/>
                <w:color w:val="000000"/>
              </w:rPr>
              <w:t>Make sure the webcam drivers and software are compatible with your version of Windows.</w:t>
            </w:r>
          </w:p>
          <w:p w:rsidR="00337D1D" w:rsidRPr="00337D1D" w:rsidRDefault="00337D1D" w:rsidP="00337D1D">
            <w:pPr>
              <w:numPr>
                <w:ilvl w:val="0"/>
                <w:numId w:val="9"/>
              </w:numPr>
              <w:shd w:val="clear" w:color="auto" w:fill="FFFFFF"/>
              <w:spacing w:line="330" w:lineRule="atLeast"/>
              <w:ind w:left="600"/>
              <w:rPr>
                <w:rFonts w:ascii="Arial" w:eastAsia="Times New Roman" w:hAnsi="Arial" w:cs="Arial"/>
                <w:color w:val="000000"/>
              </w:rPr>
            </w:pPr>
            <w:r w:rsidRPr="00337D1D">
              <w:rPr>
                <w:rFonts w:ascii="Arial" w:eastAsia="Times New Roman" w:hAnsi="Arial" w:cs="Arial"/>
                <w:color w:val="000000"/>
              </w:rPr>
              <w:t>Make sure you install any webcam software from the CD before you plug the webcam to your computer. Without the software, the webcam might not be recognized by your computer and this can cause error messages.</w:t>
            </w:r>
          </w:p>
          <w:p w:rsidR="00337D1D" w:rsidRPr="00337D1D" w:rsidRDefault="00337D1D" w:rsidP="00337D1D">
            <w:pPr>
              <w:numPr>
                <w:ilvl w:val="0"/>
                <w:numId w:val="9"/>
              </w:numPr>
              <w:shd w:val="clear" w:color="auto" w:fill="FFFFFF"/>
              <w:spacing w:line="330" w:lineRule="atLeast"/>
              <w:ind w:left="600"/>
              <w:rPr>
                <w:rFonts w:ascii="Arial" w:eastAsia="Times New Roman" w:hAnsi="Arial" w:cs="Arial"/>
                <w:color w:val="000000"/>
              </w:rPr>
            </w:pPr>
            <w:r w:rsidRPr="00337D1D">
              <w:rPr>
                <w:rFonts w:ascii="Arial" w:eastAsia="Times New Roman" w:hAnsi="Arial" w:cs="Arial"/>
                <w:color w:val="000000"/>
              </w:rPr>
              <w:t>If the camera does not display Connected to computer, disconnect the webcam, wait for a minute, and then reconnect your camera.</w:t>
            </w:r>
          </w:p>
          <w:p w:rsidR="00337D1D" w:rsidRPr="00337D1D" w:rsidRDefault="00337D1D" w:rsidP="00337D1D">
            <w:pPr>
              <w:numPr>
                <w:ilvl w:val="0"/>
                <w:numId w:val="9"/>
              </w:numPr>
              <w:shd w:val="clear" w:color="auto" w:fill="FFFFFF"/>
              <w:spacing w:line="330" w:lineRule="atLeast"/>
              <w:ind w:left="600"/>
              <w:rPr>
                <w:rFonts w:ascii="Arial" w:eastAsia="Times New Roman" w:hAnsi="Arial" w:cs="Arial"/>
                <w:color w:val="000000"/>
              </w:rPr>
            </w:pPr>
            <w:r w:rsidRPr="00337D1D">
              <w:rPr>
                <w:rFonts w:ascii="Arial" w:eastAsia="Times New Roman" w:hAnsi="Arial" w:cs="Arial"/>
                <w:color w:val="000000"/>
              </w:rPr>
              <w:t>Try testing the webcam on another computer. If it functions properly on a different computer that has the same operating system, then you might need to install hardware drivers for your computer to work with the webcam. If an external webcam fails to work on several computers, your webcam might be defective. Contact the webcam manufacturer for specific diagnostic information and troubleshooting instructions.</w:t>
            </w:r>
          </w:p>
          <w:p w:rsidR="00514C80" w:rsidRPr="00337D1D" w:rsidRDefault="00514C80" w:rsidP="00FC68CF">
            <w:pPr>
              <w:pStyle w:val="NormalWeb"/>
              <w:shd w:val="clear" w:color="auto" w:fill="FFFFFF"/>
              <w:spacing w:before="120" w:beforeAutospacing="0" w:after="120" w:afterAutospacing="0" w:line="280" w:lineRule="atLeast"/>
              <w:rPr>
                <w:rFonts w:ascii="Arial" w:hAnsi="Arial" w:cs="Arial"/>
                <w:sz w:val="22"/>
                <w:szCs w:val="22"/>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9E2136" w:rsidRDefault="00514C80" w:rsidP="00FC68CF">
            <w:pPr>
              <w:pStyle w:val="NormalWeb"/>
              <w:shd w:val="clear" w:color="auto" w:fill="FFFFFF"/>
              <w:spacing w:before="120" w:beforeAutospacing="0" w:after="120" w:afterAutospacing="0" w:line="280" w:lineRule="atLeast"/>
              <w:rPr>
                <w:rFonts w:ascii="Arial" w:hAnsi="Arial" w:cs="Arial"/>
                <w:sz w:val="22"/>
                <w:szCs w:val="22"/>
              </w:rPr>
            </w:pPr>
          </w:p>
        </w:tc>
        <w:tc>
          <w:tcPr>
            <w:tcW w:w="1707" w:type="dxa"/>
          </w:tcPr>
          <w:p w:rsidR="00514C80" w:rsidRDefault="00514C80"/>
        </w:tc>
      </w:tr>
      <w:tr w:rsidR="00514C80" w:rsidTr="00D55953">
        <w:tc>
          <w:tcPr>
            <w:tcW w:w="645" w:type="dxa"/>
          </w:tcPr>
          <w:p w:rsidR="00514C80" w:rsidRDefault="00716F89">
            <w:r>
              <w:lastRenderedPageBreak/>
              <w:t>Q.4</w:t>
            </w:r>
          </w:p>
        </w:tc>
        <w:tc>
          <w:tcPr>
            <w:tcW w:w="7716" w:type="dxa"/>
          </w:tcPr>
          <w:p w:rsidR="00514C80" w:rsidRPr="009E2136" w:rsidRDefault="00406F48" w:rsidP="00FC68CF">
            <w:pPr>
              <w:pStyle w:val="NormalWeb"/>
              <w:shd w:val="clear" w:color="auto" w:fill="FFFFFF"/>
              <w:spacing w:before="120" w:beforeAutospacing="0" w:after="120" w:afterAutospacing="0" w:line="280" w:lineRule="atLeast"/>
              <w:rPr>
                <w:rFonts w:ascii="Arial" w:hAnsi="Arial" w:cs="Arial"/>
                <w:sz w:val="22"/>
                <w:szCs w:val="22"/>
              </w:rPr>
            </w:pPr>
            <w:r>
              <w:rPr>
                <w:rFonts w:ascii="Arial" w:hAnsi="Arial" w:cs="Arial"/>
                <w:sz w:val="22"/>
                <w:szCs w:val="22"/>
              </w:rPr>
              <w:t>Attempt Any Three.</w:t>
            </w:r>
          </w:p>
        </w:tc>
        <w:tc>
          <w:tcPr>
            <w:tcW w:w="1707" w:type="dxa"/>
          </w:tcPr>
          <w:p w:rsidR="00514C80" w:rsidRDefault="00406F48">
            <w:r>
              <w:t>12</w:t>
            </w:r>
          </w:p>
        </w:tc>
      </w:tr>
      <w:tr w:rsidR="00514C80" w:rsidTr="00D55953">
        <w:tc>
          <w:tcPr>
            <w:tcW w:w="645" w:type="dxa"/>
          </w:tcPr>
          <w:p w:rsidR="00514C80" w:rsidRDefault="00406F48">
            <w:r>
              <w:t>a)</w:t>
            </w:r>
          </w:p>
        </w:tc>
        <w:tc>
          <w:tcPr>
            <w:tcW w:w="7716" w:type="dxa"/>
          </w:tcPr>
          <w:p w:rsidR="00514C80" w:rsidRPr="009E2136" w:rsidRDefault="00384C3E" w:rsidP="00FC68CF">
            <w:pPr>
              <w:pStyle w:val="NormalWeb"/>
              <w:shd w:val="clear" w:color="auto" w:fill="FFFFFF"/>
              <w:spacing w:before="120" w:beforeAutospacing="0" w:after="120" w:afterAutospacing="0" w:line="280" w:lineRule="atLeast"/>
              <w:rPr>
                <w:rFonts w:ascii="Arial" w:hAnsi="Arial" w:cs="Arial"/>
                <w:sz w:val="22"/>
                <w:szCs w:val="22"/>
              </w:rPr>
            </w:pPr>
            <w:r>
              <w:rPr>
                <w:rFonts w:ascii="Arial" w:hAnsi="Arial" w:cs="Arial"/>
                <w:sz w:val="22"/>
                <w:szCs w:val="22"/>
              </w:rPr>
              <w:t>Explain different types of expansion slots in terms of their features and the device support.</w:t>
            </w:r>
          </w:p>
        </w:tc>
        <w:tc>
          <w:tcPr>
            <w:tcW w:w="1707" w:type="dxa"/>
          </w:tcPr>
          <w:p w:rsidR="00514C80" w:rsidRDefault="00384C3E">
            <w:r>
              <w:t>2M for each slot (at least two).</w:t>
            </w:r>
          </w:p>
        </w:tc>
      </w:tr>
      <w:tr w:rsidR="00514C80" w:rsidTr="00D55953">
        <w:tc>
          <w:tcPr>
            <w:tcW w:w="645" w:type="dxa"/>
          </w:tcPr>
          <w:p w:rsidR="00514C80" w:rsidRDefault="00384C3E">
            <w:r>
              <w:t>Ans.</w:t>
            </w:r>
          </w:p>
        </w:tc>
        <w:tc>
          <w:tcPr>
            <w:tcW w:w="7716" w:type="dxa"/>
          </w:tcPr>
          <w:p w:rsidR="00384C3E" w:rsidRPr="00384C3E" w:rsidRDefault="009136D9" w:rsidP="00384C3E">
            <w:pPr>
              <w:pStyle w:val="Heading2"/>
              <w:pBdr>
                <w:top w:val="single" w:sz="6" w:space="11" w:color="666666"/>
              </w:pBdr>
              <w:spacing w:before="270" w:after="150"/>
              <w:outlineLvl w:val="1"/>
              <w:rPr>
                <w:rFonts w:ascii="Arial" w:hAnsi="Arial" w:cs="Arial"/>
                <w:color w:val="333333"/>
                <w:sz w:val="22"/>
                <w:szCs w:val="22"/>
              </w:rPr>
            </w:pPr>
            <w:r>
              <w:rPr>
                <w:rFonts w:ascii="Arial" w:hAnsi="Arial" w:cs="Arial"/>
                <w:color w:val="333333"/>
                <w:sz w:val="22"/>
                <w:szCs w:val="22"/>
              </w:rPr>
              <w:t>1.</w:t>
            </w:r>
            <w:r w:rsidRPr="00384C3E">
              <w:rPr>
                <w:rFonts w:ascii="Arial" w:hAnsi="Arial" w:cs="Arial"/>
                <w:color w:val="333333"/>
                <w:sz w:val="22"/>
                <w:szCs w:val="22"/>
              </w:rPr>
              <w:t xml:space="preserve"> Peripheral</w:t>
            </w:r>
            <w:r w:rsidR="00384C3E" w:rsidRPr="00384C3E">
              <w:rPr>
                <w:rFonts w:ascii="Arial" w:hAnsi="Arial" w:cs="Arial"/>
                <w:color w:val="333333"/>
                <w:sz w:val="22"/>
                <w:szCs w:val="22"/>
              </w:rPr>
              <w:t xml:space="preserve"> Component Interconnect (PCI)</w:t>
            </w:r>
          </w:p>
          <w:p w:rsidR="00384C3E" w:rsidRPr="00384C3E" w:rsidRDefault="00384C3E" w:rsidP="00384C3E">
            <w:pPr>
              <w:pStyle w:val="NormalWeb"/>
              <w:spacing w:before="0" w:beforeAutospacing="0" w:after="90" w:afterAutospacing="0"/>
              <w:rPr>
                <w:rFonts w:ascii="Arial" w:hAnsi="Arial" w:cs="Arial"/>
                <w:color w:val="333333"/>
                <w:sz w:val="22"/>
                <w:szCs w:val="22"/>
              </w:rPr>
            </w:pPr>
            <w:r w:rsidRPr="00384C3E">
              <w:rPr>
                <w:rFonts w:ascii="Arial" w:hAnsi="Arial" w:cs="Arial"/>
                <w:color w:val="333333"/>
                <w:sz w:val="22"/>
                <w:szCs w:val="22"/>
              </w:rPr>
              <w:t>This high-speed slot, used in earlier</w:t>
            </w:r>
            <w:r w:rsidRPr="00384C3E">
              <w:rPr>
                <w:rStyle w:val="apple-converted-space"/>
                <w:rFonts w:ascii="Arial" w:hAnsi="Arial" w:cs="Arial"/>
                <w:color w:val="333333"/>
                <w:sz w:val="22"/>
                <w:szCs w:val="22"/>
              </w:rPr>
              <w:t> </w:t>
            </w:r>
            <w:r w:rsidRPr="00384C3E">
              <w:rPr>
                <w:rFonts w:ascii="Arial" w:hAnsi="Arial" w:cs="Arial"/>
                <w:i/>
                <w:iCs/>
                <w:color w:val="333333"/>
                <w:sz w:val="22"/>
                <w:szCs w:val="22"/>
              </w:rPr>
              <w:t>Mac OS</w:t>
            </w:r>
            <w:r w:rsidRPr="00384C3E">
              <w:rPr>
                <w:rStyle w:val="apple-converted-space"/>
                <w:rFonts w:ascii="Arial" w:hAnsi="Arial" w:cs="Arial"/>
                <w:color w:val="333333"/>
                <w:sz w:val="22"/>
                <w:szCs w:val="22"/>
              </w:rPr>
              <w:t> </w:t>
            </w:r>
            <w:r w:rsidRPr="00384C3E">
              <w:rPr>
                <w:rFonts w:ascii="Arial" w:hAnsi="Arial" w:cs="Arial"/>
                <w:color w:val="333333"/>
                <w:sz w:val="22"/>
                <w:szCs w:val="22"/>
              </w:rPr>
              <w:t>machines and</w:t>
            </w:r>
            <w:r w:rsidRPr="00384C3E">
              <w:rPr>
                <w:rStyle w:val="apple-converted-space"/>
                <w:rFonts w:ascii="Arial" w:hAnsi="Arial" w:cs="Arial"/>
                <w:color w:val="333333"/>
                <w:sz w:val="22"/>
                <w:szCs w:val="22"/>
              </w:rPr>
              <w:t> </w:t>
            </w:r>
            <w:r w:rsidRPr="00384C3E">
              <w:rPr>
                <w:rFonts w:ascii="Arial" w:hAnsi="Arial" w:cs="Arial"/>
                <w:i/>
                <w:iCs/>
                <w:color w:val="333333"/>
                <w:sz w:val="22"/>
                <w:szCs w:val="22"/>
              </w:rPr>
              <w:t>PCs</w:t>
            </w:r>
            <w:r w:rsidRPr="00384C3E">
              <w:rPr>
                <w:rStyle w:val="apple-converted-space"/>
                <w:rFonts w:ascii="Arial" w:hAnsi="Arial" w:cs="Arial"/>
                <w:color w:val="333333"/>
                <w:sz w:val="22"/>
                <w:szCs w:val="22"/>
              </w:rPr>
              <w:t> </w:t>
            </w:r>
            <w:r w:rsidRPr="00384C3E">
              <w:rPr>
                <w:rFonts w:ascii="Arial" w:hAnsi="Arial" w:cs="Arial"/>
                <w:color w:val="333333"/>
                <w:sz w:val="22"/>
                <w:szCs w:val="22"/>
              </w:rPr>
              <w:t>can be used for</w:t>
            </w:r>
            <w:r w:rsidRPr="00384C3E">
              <w:rPr>
                <w:rStyle w:val="apple-converted-space"/>
                <w:rFonts w:ascii="Arial" w:hAnsi="Arial" w:cs="Arial"/>
                <w:color w:val="333333"/>
                <w:sz w:val="22"/>
                <w:szCs w:val="22"/>
              </w:rPr>
              <w:t> </w:t>
            </w:r>
            <w:r w:rsidRPr="00384C3E">
              <w:rPr>
                <w:rStyle w:val="HTMLDefinition"/>
                <w:rFonts w:ascii="Arial" w:hAnsi="Arial" w:cs="Arial"/>
                <w:color w:val="332222"/>
                <w:sz w:val="22"/>
                <w:szCs w:val="22"/>
              </w:rPr>
              <w:t>co-processors</w:t>
            </w:r>
            <w:r w:rsidRPr="00384C3E">
              <w:rPr>
                <w:rFonts w:ascii="Arial" w:hAnsi="Arial" w:cs="Arial"/>
                <w:color w:val="333333"/>
                <w:sz w:val="22"/>
                <w:szCs w:val="22"/>
              </w:rPr>
              <w:t>,</w:t>
            </w:r>
            <w:r w:rsidRPr="00384C3E">
              <w:rPr>
                <w:rStyle w:val="apple-converted-space"/>
                <w:rFonts w:ascii="Arial" w:hAnsi="Arial" w:cs="Arial"/>
                <w:color w:val="333333"/>
                <w:sz w:val="22"/>
                <w:szCs w:val="22"/>
              </w:rPr>
              <w:t> </w:t>
            </w:r>
            <w:r w:rsidRPr="00384C3E">
              <w:rPr>
                <w:rStyle w:val="HTMLDefinition"/>
                <w:rFonts w:ascii="Arial" w:hAnsi="Arial" w:cs="Arial"/>
                <w:color w:val="332222"/>
                <w:sz w:val="22"/>
                <w:szCs w:val="22"/>
              </w:rPr>
              <w:t>multiple-processors</w:t>
            </w:r>
            <w:r w:rsidRPr="00384C3E">
              <w:rPr>
                <w:rStyle w:val="apple-converted-space"/>
                <w:rFonts w:ascii="Arial" w:hAnsi="Arial" w:cs="Arial"/>
                <w:color w:val="333333"/>
                <w:sz w:val="22"/>
                <w:szCs w:val="22"/>
              </w:rPr>
              <w:t> </w:t>
            </w:r>
            <w:r w:rsidRPr="00384C3E">
              <w:rPr>
                <w:rFonts w:ascii="Arial" w:hAnsi="Arial" w:cs="Arial"/>
                <w:color w:val="333333"/>
                <w:sz w:val="22"/>
                <w:szCs w:val="22"/>
              </w:rPr>
              <w:t>or</w:t>
            </w:r>
            <w:r w:rsidRPr="00384C3E">
              <w:rPr>
                <w:rStyle w:val="apple-converted-space"/>
                <w:rFonts w:ascii="Arial" w:hAnsi="Arial" w:cs="Arial"/>
                <w:color w:val="333333"/>
                <w:sz w:val="22"/>
                <w:szCs w:val="22"/>
              </w:rPr>
              <w:t> </w:t>
            </w:r>
            <w:r w:rsidRPr="00384C3E">
              <w:rPr>
                <w:rStyle w:val="HTMLDefinition"/>
                <w:rFonts w:ascii="Arial" w:hAnsi="Arial" w:cs="Arial"/>
                <w:color w:val="332222"/>
                <w:sz w:val="22"/>
                <w:szCs w:val="22"/>
              </w:rPr>
              <w:t>video compression</w:t>
            </w:r>
            <w:r w:rsidRPr="00384C3E">
              <w:rPr>
                <w:rStyle w:val="apple-converted-space"/>
                <w:rFonts w:ascii="Arial" w:hAnsi="Arial" w:cs="Arial"/>
                <w:color w:val="333333"/>
                <w:sz w:val="22"/>
                <w:szCs w:val="22"/>
              </w:rPr>
              <w:t> </w:t>
            </w:r>
            <w:r w:rsidRPr="00384C3E">
              <w:rPr>
                <w:rFonts w:ascii="Arial" w:hAnsi="Arial" w:cs="Arial"/>
                <w:color w:val="333333"/>
                <w:sz w:val="22"/>
                <w:szCs w:val="22"/>
              </w:rPr>
              <w:t>hardware. Apple’s original version, known as</w:t>
            </w:r>
            <w:r w:rsidRPr="00384C3E">
              <w:rPr>
                <w:rStyle w:val="apple-converted-space"/>
                <w:rFonts w:ascii="Arial" w:hAnsi="Arial" w:cs="Arial"/>
                <w:color w:val="333333"/>
                <w:sz w:val="22"/>
                <w:szCs w:val="22"/>
              </w:rPr>
              <w:t> </w:t>
            </w:r>
            <w:r w:rsidRPr="00384C3E">
              <w:rPr>
                <w:rFonts w:ascii="Arial" w:hAnsi="Arial" w:cs="Arial"/>
                <w:i/>
                <w:iCs/>
                <w:color w:val="333333"/>
                <w:sz w:val="22"/>
                <w:szCs w:val="22"/>
              </w:rPr>
              <w:t>Apple RISC Bus (</w:t>
            </w:r>
            <w:proofErr w:type="spellStart"/>
            <w:r w:rsidRPr="00384C3E">
              <w:rPr>
                <w:rFonts w:ascii="Arial" w:hAnsi="Arial" w:cs="Arial"/>
                <w:i/>
                <w:iCs/>
                <w:color w:val="333333"/>
                <w:sz w:val="22"/>
                <w:szCs w:val="22"/>
              </w:rPr>
              <w:t>ARBus</w:t>
            </w:r>
            <w:proofErr w:type="spellEnd"/>
            <w:r w:rsidRPr="00384C3E">
              <w:rPr>
                <w:rFonts w:ascii="Arial" w:hAnsi="Arial" w:cs="Arial"/>
                <w:i/>
                <w:iCs/>
                <w:color w:val="333333"/>
                <w:sz w:val="22"/>
                <w:szCs w:val="22"/>
              </w:rPr>
              <w:t>)</w:t>
            </w:r>
            <w:r w:rsidRPr="00384C3E">
              <w:rPr>
                <w:rFonts w:ascii="Arial" w:hAnsi="Arial" w:cs="Arial"/>
                <w:color w:val="333333"/>
                <w:sz w:val="22"/>
                <w:szCs w:val="22"/>
              </w:rPr>
              <w:t>, uses a</w:t>
            </w:r>
            <w:r w:rsidRPr="00384C3E">
              <w:rPr>
                <w:rStyle w:val="apple-converted-space"/>
                <w:rFonts w:ascii="Arial" w:hAnsi="Arial" w:cs="Arial"/>
                <w:color w:val="333333"/>
                <w:sz w:val="22"/>
                <w:szCs w:val="22"/>
              </w:rPr>
              <w:t> </w:t>
            </w:r>
            <w:r w:rsidRPr="00384C3E">
              <w:rPr>
                <w:rStyle w:val="HTMLDefinition"/>
                <w:rFonts w:ascii="Arial" w:hAnsi="Arial" w:cs="Arial"/>
                <w:color w:val="332222"/>
                <w:sz w:val="22"/>
                <w:szCs w:val="22"/>
              </w:rPr>
              <w:t>bus clock</w:t>
            </w:r>
            <w:r w:rsidRPr="00384C3E">
              <w:rPr>
                <w:rStyle w:val="apple-converted-space"/>
                <w:rFonts w:ascii="Arial" w:hAnsi="Arial" w:cs="Arial"/>
                <w:color w:val="333333"/>
                <w:sz w:val="22"/>
                <w:szCs w:val="22"/>
              </w:rPr>
              <w:t> </w:t>
            </w:r>
            <w:r w:rsidRPr="00384C3E">
              <w:rPr>
                <w:rFonts w:ascii="Arial" w:hAnsi="Arial" w:cs="Arial"/>
                <w:color w:val="333333"/>
                <w:sz w:val="22"/>
                <w:szCs w:val="22"/>
              </w:rPr>
              <w:t xml:space="preserve">of 33 or 66 MHz, although older cards and slots only run at 33 </w:t>
            </w:r>
            <w:proofErr w:type="spellStart"/>
            <w:r w:rsidRPr="00384C3E">
              <w:rPr>
                <w:rFonts w:ascii="Arial" w:hAnsi="Arial" w:cs="Arial"/>
                <w:color w:val="333333"/>
                <w:sz w:val="22"/>
                <w:szCs w:val="22"/>
              </w:rPr>
              <w:t>MHz.</w:t>
            </w:r>
            <w:proofErr w:type="spellEnd"/>
            <w:r w:rsidRPr="00384C3E">
              <w:rPr>
                <w:rFonts w:ascii="Arial" w:hAnsi="Arial" w:cs="Arial"/>
                <w:color w:val="333333"/>
                <w:sz w:val="22"/>
                <w:szCs w:val="22"/>
              </w:rPr>
              <w:t xml:space="preserve"> The 33 MHz version accommodates a peak transfer rate of 133 MB/s whilst the 66 MHz variety conveys up to 266 MB/s. The bus is 32 bits wide.</w:t>
            </w:r>
          </w:p>
          <w:p w:rsidR="00384C3E" w:rsidRPr="00384C3E" w:rsidRDefault="00384C3E" w:rsidP="00384C3E">
            <w:pPr>
              <w:pStyle w:val="NormalWeb"/>
              <w:spacing w:before="0" w:beforeAutospacing="0" w:after="90" w:afterAutospacing="0"/>
              <w:rPr>
                <w:rFonts w:ascii="Arial" w:hAnsi="Arial" w:cs="Arial"/>
                <w:color w:val="333333"/>
                <w:sz w:val="22"/>
                <w:szCs w:val="22"/>
              </w:rPr>
            </w:pPr>
            <w:r w:rsidRPr="00384C3E">
              <w:rPr>
                <w:rFonts w:ascii="Arial" w:hAnsi="Arial" w:cs="Arial"/>
                <w:color w:val="333333"/>
                <w:sz w:val="22"/>
                <w:szCs w:val="22"/>
              </w:rPr>
              <w:t>Some older</w:t>
            </w:r>
            <w:r w:rsidRPr="00384C3E">
              <w:rPr>
                <w:rStyle w:val="apple-converted-space"/>
                <w:rFonts w:ascii="Arial" w:hAnsi="Arial" w:cs="Arial"/>
                <w:color w:val="333333"/>
                <w:sz w:val="22"/>
                <w:szCs w:val="22"/>
              </w:rPr>
              <w:t> </w:t>
            </w:r>
            <w:r w:rsidRPr="00384C3E">
              <w:rPr>
                <w:rFonts w:ascii="Arial" w:hAnsi="Arial" w:cs="Arial"/>
                <w:i/>
                <w:iCs/>
                <w:color w:val="333333"/>
                <w:sz w:val="22"/>
                <w:szCs w:val="22"/>
              </w:rPr>
              <w:t>PowerPC</w:t>
            </w:r>
            <w:r w:rsidRPr="00384C3E">
              <w:rPr>
                <w:rFonts w:ascii="Arial" w:hAnsi="Arial" w:cs="Arial"/>
                <w:color w:val="333333"/>
                <w:sz w:val="22"/>
                <w:szCs w:val="22"/>
              </w:rPr>
              <w:t>-based</w:t>
            </w:r>
            <w:r w:rsidRPr="00384C3E">
              <w:rPr>
                <w:rStyle w:val="apple-converted-space"/>
                <w:rFonts w:ascii="Arial" w:hAnsi="Arial" w:cs="Arial"/>
                <w:color w:val="333333"/>
                <w:sz w:val="22"/>
                <w:szCs w:val="22"/>
              </w:rPr>
              <w:t> </w:t>
            </w:r>
            <w:r w:rsidRPr="00384C3E">
              <w:rPr>
                <w:rFonts w:ascii="Arial" w:hAnsi="Arial" w:cs="Arial"/>
                <w:i/>
                <w:iCs/>
                <w:color w:val="333333"/>
                <w:sz w:val="22"/>
                <w:szCs w:val="22"/>
              </w:rPr>
              <w:t>Mac OS</w:t>
            </w:r>
            <w:r w:rsidRPr="00384C3E">
              <w:rPr>
                <w:rStyle w:val="apple-converted-space"/>
                <w:rFonts w:ascii="Arial" w:hAnsi="Arial" w:cs="Arial"/>
                <w:color w:val="333333"/>
                <w:sz w:val="22"/>
                <w:szCs w:val="22"/>
              </w:rPr>
              <w:t> </w:t>
            </w:r>
            <w:r w:rsidRPr="00384C3E">
              <w:rPr>
                <w:rFonts w:ascii="Arial" w:hAnsi="Arial" w:cs="Arial"/>
                <w:color w:val="333333"/>
                <w:sz w:val="22"/>
                <w:szCs w:val="22"/>
              </w:rPr>
              <w:t>machines have a special slot for the use of a</w:t>
            </w:r>
            <w:r w:rsidRPr="00384C3E">
              <w:rPr>
                <w:rStyle w:val="apple-converted-space"/>
                <w:rFonts w:ascii="Arial" w:hAnsi="Arial" w:cs="Arial"/>
                <w:color w:val="333333"/>
                <w:sz w:val="22"/>
                <w:szCs w:val="22"/>
              </w:rPr>
              <w:t> </w:t>
            </w:r>
            <w:r w:rsidRPr="00384C3E">
              <w:rPr>
                <w:rStyle w:val="HTMLDefinition"/>
                <w:rFonts w:ascii="Arial" w:hAnsi="Arial" w:cs="Arial"/>
                <w:color w:val="332222"/>
                <w:sz w:val="22"/>
                <w:szCs w:val="22"/>
              </w:rPr>
              <w:t>video card</w:t>
            </w:r>
            <w:r w:rsidRPr="00384C3E">
              <w:rPr>
                <w:rFonts w:ascii="Arial" w:hAnsi="Arial" w:cs="Arial"/>
                <w:color w:val="333333"/>
                <w:sz w:val="22"/>
                <w:szCs w:val="22"/>
              </w:rPr>
              <w:t>, which provides</w:t>
            </w:r>
            <w:r w:rsidRPr="00384C3E">
              <w:rPr>
                <w:rStyle w:val="apple-converted-space"/>
                <w:rFonts w:ascii="Arial" w:hAnsi="Arial" w:cs="Arial"/>
                <w:color w:val="333333"/>
                <w:sz w:val="22"/>
                <w:szCs w:val="22"/>
              </w:rPr>
              <w:t> </w:t>
            </w:r>
            <w:r w:rsidRPr="00384C3E">
              <w:rPr>
                <w:rStyle w:val="HTMLDefinition"/>
                <w:rFonts w:ascii="Arial" w:hAnsi="Arial" w:cs="Arial"/>
                <w:color w:val="332222"/>
                <w:sz w:val="22"/>
                <w:szCs w:val="22"/>
              </w:rPr>
              <w:t>accelerated graphics</w:t>
            </w:r>
            <w:r w:rsidRPr="00384C3E">
              <w:rPr>
                <w:rStyle w:val="apple-converted-space"/>
                <w:rFonts w:ascii="Arial" w:hAnsi="Arial" w:cs="Arial"/>
                <w:color w:val="333333"/>
                <w:sz w:val="22"/>
                <w:szCs w:val="22"/>
              </w:rPr>
              <w:t> </w:t>
            </w:r>
            <w:r w:rsidRPr="00384C3E">
              <w:rPr>
                <w:rFonts w:ascii="Arial" w:hAnsi="Arial" w:cs="Arial"/>
                <w:color w:val="333333"/>
                <w:sz w:val="22"/>
                <w:szCs w:val="22"/>
              </w:rPr>
              <w:t>or</w:t>
            </w:r>
            <w:r w:rsidRPr="00384C3E">
              <w:rPr>
                <w:rStyle w:val="apple-converted-space"/>
                <w:rFonts w:ascii="Arial" w:hAnsi="Arial" w:cs="Arial"/>
                <w:color w:val="333333"/>
                <w:sz w:val="22"/>
                <w:szCs w:val="22"/>
              </w:rPr>
              <w:t> </w:t>
            </w:r>
            <w:r w:rsidRPr="00384C3E">
              <w:rPr>
                <w:rStyle w:val="HTMLDefinition"/>
                <w:rFonts w:ascii="Arial" w:hAnsi="Arial" w:cs="Arial"/>
                <w:color w:val="332222"/>
                <w:sz w:val="22"/>
                <w:szCs w:val="22"/>
              </w:rPr>
              <w:t>3D graphics</w:t>
            </w:r>
            <w:r w:rsidRPr="00384C3E">
              <w:rPr>
                <w:rStyle w:val="apple-converted-space"/>
                <w:rFonts w:ascii="Arial" w:hAnsi="Arial" w:cs="Arial"/>
                <w:color w:val="333333"/>
                <w:sz w:val="22"/>
                <w:szCs w:val="22"/>
              </w:rPr>
              <w:t> </w:t>
            </w:r>
            <w:r w:rsidRPr="00384C3E">
              <w:rPr>
                <w:rFonts w:ascii="Arial" w:hAnsi="Arial" w:cs="Arial"/>
                <w:color w:val="333333"/>
                <w:sz w:val="22"/>
                <w:szCs w:val="22"/>
              </w:rPr>
              <w:t>for games and support for</w:t>
            </w:r>
            <w:r w:rsidRPr="00384C3E">
              <w:rPr>
                <w:rStyle w:val="apple-converted-space"/>
                <w:rFonts w:ascii="Arial" w:hAnsi="Arial" w:cs="Arial"/>
                <w:color w:val="333333"/>
                <w:sz w:val="22"/>
                <w:szCs w:val="22"/>
              </w:rPr>
              <w:t> </w:t>
            </w:r>
            <w:r w:rsidRPr="00384C3E">
              <w:rPr>
                <w:rStyle w:val="HTMLDefinition"/>
                <w:rFonts w:ascii="Arial" w:hAnsi="Arial" w:cs="Arial"/>
                <w:color w:val="332222"/>
                <w:sz w:val="22"/>
                <w:szCs w:val="22"/>
              </w:rPr>
              <w:t>DVD Video</w:t>
            </w:r>
            <w:r w:rsidRPr="00384C3E">
              <w:rPr>
                <w:rStyle w:val="apple-converted-space"/>
                <w:rFonts w:ascii="Arial" w:hAnsi="Arial" w:cs="Arial"/>
                <w:color w:val="333333"/>
                <w:sz w:val="22"/>
                <w:szCs w:val="22"/>
              </w:rPr>
              <w:t> </w:t>
            </w:r>
            <w:r w:rsidRPr="00384C3E">
              <w:rPr>
                <w:rFonts w:ascii="Arial" w:hAnsi="Arial" w:cs="Arial"/>
                <w:color w:val="333333"/>
                <w:sz w:val="22"/>
                <w:szCs w:val="22"/>
              </w:rPr>
              <w:t>discs. This kind of slot in</w:t>
            </w:r>
            <w:r w:rsidRPr="00384C3E">
              <w:rPr>
                <w:rStyle w:val="apple-converted-space"/>
                <w:rFonts w:ascii="Arial" w:hAnsi="Arial" w:cs="Arial"/>
                <w:color w:val="333333"/>
                <w:sz w:val="22"/>
                <w:szCs w:val="22"/>
              </w:rPr>
              <w:t> </w:t>
            </w:r>
            <w:r w:rsidRPr="00384C3E">
              <w:rPr>
                <w:rFonts w:ascii="Arial" w:hAnsi="Arial" w:cs="Arial"/>
                <w:i/>
                <w:iCs/>
                <w:color w:val="333333"/>
                <w:sz w:val="22"/>
                <w:szCs w:val="22"/>
              </w:rPr>
              <w:t>G3</w:t>
            </w:r>
            <w:r w:rsidRPr="00384C3E">
              <w:rPr>
                <w:rStyle w:val="apple-converted-space"/>
                <w:rFonts w:ascii="Arial" w:hAnsi="Arial" w:cs="Arial"/>
                <w:color w:val="333333"/>
                <w:sz w:val="22"/>
                <w:szCs w:val="22"/>
              </w:rPr>
              <w:t> </w:t>
            </w:r>
            <w:r w:rsidRPr="00384C3E">
              <w:rPr>
                <w:rFonts w:ascii="Arial" w:hAnsi="Arial" w:cs="Arial"/>
                <w:color w:val="333333"/>
                <w:sz w:val="22"/>
                <w:szCs w:val="22"/>
              </w:rPr>
              <w:t>models runs at 66 MHz, twice the speed of other</w:t>
            </w:r>
            <w:r w:rsidRPr="00384C3E">
              <w:rPr>
                <w:rStyle w:val="apple-converted-space"/>
                <w:rFonts w:ascii="Arial" w:hAnsi="Arial" w:cs="Arial"/>
                <w:color w:val="333333"/>
                <w:sz w:val="22"/>
                <w:szCs w:val="22"/>
              </w:rPr>
              <w:t> </w:t>
            </w:r>
            <w:r w:rsidRPr="00384C3E">
              <w:rPr>
                <w:rFonts w:ascii="Arial" w:hAnsi="Arial" w:cs="Arial"/>
                <w:i/>
                <w:iCs/>
                <w:color w:val="333333"/>
                <w:sz w:val="22"/>
                <w:szCs w:val="22"/>
              </w:rPr>
              <w:t>PCI</w:t>
            </w:r>
            <w:r w:rsidRPr="00384C3E">
              <w:rPr>
                <w:rStyle w:val="apple-converted-space"/>
                <w:rFonts w:ascii="Arial" w:hAnsi="Arial" w:cs="Arial"/>
                <w:color w:val="333333"/>
                <w:sz w:val="22"/>
                <w:szCs w:val="22"/>
              </w:rPr>
              <w:t> </w:t>
            </w:r>
            <w:r w:rsidRPr="00384C3E">
              <w:rPr>
                <w:rFonts w:ascii="Arial" w:hAnsi="Arial" w:cs="Arial"/>
                <w:color w:val="333333"/>
                <w:sz w:val="22"/>
                <w:szCs w:val="22"/>
              </w:rPr>
              <w:t>slots, but in later machines is superseded by the faster</w:t>
            </w:r>
            <w:r w:rsidRPr="00384C3E">
              <w:rPr>
                <w:rStyle w:val="apple-converted-space"/>
                <w:rFonts w:ascii="Arial" w:hAnsi="Arial" w:cs="Arial"/>
                <w:color w:val="333333"/>
                <w:sz w:val="22"/>
                <w:szCs w:val="22"/>
              </w:rPr>
              <w:t> </w:t>
            </w:r>
            <w:r w:rsidRPr="00384C3E">
              <w:rPr>
                <w:rStyle w:val="HTMLDefinition"/>
                <w:rFonts w:ascii="Arial" w:hAnsi="Arial" w:cs="Arial"/>
                <w:color w:val="332222"/>
                <w:sz w:val="22"/>
                <w:szCs w:val="22"/>
              </w:rPr>
              <w:t>AGP</w:t>
            </w:r>
            <w:r w:rsidRPr="00384C3E">
              <w:rPr>
                <w:rStyle w:val="apple-converted-space"/>
                <w:rFonts w:ascii="Arial" w:hAnsi="Arial" w:cs="Arial"/>
                <w:color w:val="333333"/>
                <w:sz w:val="22"/>
                <w:szCs w:val="22"/>
              </w:rPr>
              <w:t> </w:t>
            </w:r>
            <w:r w:rsidRPr="00384C3E">
              <w:rPr>
                <w:rFonts w:ascii="Arial" w:hAnsi="Arial" w:cs="Arial"/>
                <w:color w:val="333333"/>
                <w:sz w:val="22"/>
                <w:szCs w:val="22"/>
              </w:rPr>
              <w:t>or</w:t>
            </w:r>
            <w:r w:rsidRPr="00384C3E">
              <w:rPr>
                <w:rStyle w:val="apple-converted-space"/>
                <w:rFonts w:ascii="Arial" w:hAnsi="Arial" w:cs="Arial"/>
                <w:color w:val="333333"/>
                <w:sz w:val="22"/>
                <w:szCs w:val="22"/>
              </w:rPr>
              <w:t> </w:t>
            </w:r>
            <w:proofErr w:type="spellStart"/>
            <w:r w:rsidRPr="00384C3E">
              <w:rPr>
                <w:rFonts w:ascii="Arial" w:hAnsi="Arial" w:cs="Arial"/>
                <w:i/>
                <w:iCs/>
                <w:color w:val="333333"/>
                <w:sz w:val="22"/>
                <w:szCs w:val="22"/>
              </w:rPr>
              <w:t>PCIe</w:t>
            </w:r>
            <w:proofErr w:type="spellEnd"/>
            <w:r w:rsidRPr="00384C3E">
              <w:rPr>
                <w:rStyle w:val="apple-converted-space"/>
                <w:rFonts w:ascii="Arial" w:hAnsi="Arial" w:cs="Arial"/>
                <w:color w:val="333333"/>
                <w:sz w:val="22"/>
                <w:szCs w:val="22"/>
              </w:rPr>
              <w:t> </w:t>
            </w:r>
            <w:r w:rsidRPr="00384C3E">
              <w:rPr>
                <w:rFonts w:ascii="Arial" w:hAnsi="Arial" w:cs="Arial"/>
                <w:color w:val="333333"/>
                <w:sz w:val="22"/>
                <w:szCs w:val="22"/>
              </w:rPr>
              <w:t>forms of connection.</w:t>
            </w:r>
          </w:p>
          <w:p w:rsidR="00384C3E" w:rsidRPr="00384C3E" w:rsidRDefault="00384C3E" w:rsidP="00384C3E">
            <w:pPr>
              <w:pStyle w:val="NormalWeb"/>
              <w:spacing w:before="0" w:beforeAutospacing="0" w:after="90" w:afterAutospacing="0"/>
              <w:rPr>
                <w:rFonts w:ascii="Arial" w:hAnsi="Arial" w:cs="Arial"/>
                <w:color w:val="333333"/>
                <w:sz w:val="22"/>
                <w:szCs w:val="22"/>
              </w:rPr>
            </w:pPr>
            <w:r w:rsidRPr="00384C3E">
              <w:rPr>
                <w:rFonts w:ascii="Arial" w:hAnsi="Arial" w:cs="Arial"/>
                <w:color w:val="333333"/>
                <w:sz w:val="22"/>
                <w:szCs w:val="22"/>
              </w:rPr>
              <w:t>Cards come in</w:t>
            </w:r>
            <w:r w:rsidRPr="00384C3E">
              <w:rPr>
                <w:rStyle w:val="apple-converted-space"/>
                <w:rFonts w:ascii="Arial" w:hAnsi="Arial" w:cs="Arial"/>
                <w:color w:val="333333"/>
                <w:sz w:val="22"/>
                <w:szCs w:val="22"/>
              </w:rPr>
              <w:t> </w:t>
            </w:r>
            <w:r w:rsidRPr="00384C3E">
              <w:rPr>
                <w:rStyle w:val="HTMLDefinition"/>
                <w:rFonts w:ascii="Arial" w:hAnsi="Arial" w:cs="Arial"/>
                <w:color w:val="332222"/>
                <w:sz w:val="22"/>
                <w:szCs w:val="22"/>
              </w:rPr>
              <w:t>7-inch</w:t>
            </w:r>
            <w:r w:rsidRPr="00384C3E">
              <w:rPr>
                <w:rStyle w:val="apple-converted-space"/>
                <w:rFonts w:ascii="Arial" w:hAnsi="Arial" w:cs="Arial"/>
                <w:color w:val="333333"/>
                <w:sz w:val="22"/>
                <w:szCs w:val="22"/>
              </w:rPr>
              <w:t> </w:t>
            </w:r>
            <w:r w:rsidRPr="00384C3E">
              <w:rPr>
                <w:rFonts w:ascii="Arial" w:hAnsi="Arial" w:cs="Arial"/>
                <w:color w:val="333333"/>
                <w:sz w:val="22"/>
                <w:szCs w:val="22"/>
              </w:rPr>
              <w:t>and</w:t>
            </w:r>
            <w:r w:rsidRPr="00384C3E">
              <w:rPr>
                <w:rStyle w:val="apple-converted-space"/>
                <w:rFonts w:ascii="Arial" w:hAnsi="Arial" w:cs="Arial"/>
                <w:color w:val="333333"/>
                <w:sz w:val="22"/>
                <w:szCs w:val="22"/>
              </w:rPr>
              <w:t> </w:t>
            </w:r>
            <w:r w:rsidRPr="00384C3E">
              <w:rPr>
                <w:rStyle w:val="HTMLDefinition"/>
                <w:rFonts w:ascii="Arial" w:hAnsi="Arial" w:cs="Arial"/>
                <w:color w:val="332222"/>
                <w:sz w:val="22"/>
                <w:szCs w:val="22"/>
              </w:rPr>
              <w:t>12-inch</w:t>
            </w:r>
            <w:r w:rsidRPr="00384C3E">
              <w:rPr>
                <w:rStyle w:val="apple-converted-space"/>
                <w:rFonts w:ascii="Arial" w:hAnsi="Arial" w:cs="Arial"/>
                <w:color w:val="333333"/>
                <w:sz w:val="22"/>
                <w:szCs w:val="22"/>
              </w:rPr>
              <w:t> </w:t>
            </w:r>
            <w:r w:rsidRPr="00384C3E">
              <w:rPr>
                <w:rFonts w:ascii="Arial" w:hAnsi="Arial" w:cs="Arial"/>
                <w:color w:val="333333"/>
                <w:sz w:val="22"/>
                <w:szCs w:val="22"/>
              </w:rPr>
              <w:t xml:space="preserve">versions, although some slots can’t accept the larger cards. There can be up to 10 slots, accommodating up to 5 cards with 32-bit or 64-bit addressing. In practice, most machines can only take three 64-bit cards, often in addition to a 32-bit slot for video. Fortunately, you can also insert a 32-bit card into a 64-bit slot. The more common 32-bit cards and buses only use pins 1 to 62, whilst 64-bit hardware uses all the pins up to pin 94. Cards and buses may operate with 5 or 3.3 volt </w:t>
            </w:r>
            <w:proofErr w:type="spellStart"/>
            <w:r w:rsidRPr="00384C3E">
              <w:rPr>
                <w:rFonts w:ascii="Arial" w:hAnsi="Arial" w:cs="Arial"/>
                <w:color w:val="333333"/>
                <w:sz w:val="22"/>
                <w:szCs w:val="22"/>
              </w:rPr>
              <w:t>signalling</w:t>
            </w:r>
            <w:proofErr w:type="spellEnd"/>
            <w:r w:rsidRPr="00384C3E">
              <w:rPr>
                <w:rFonts w:ascii="Arial" w:hAnsi="Arial" w:cs="Arial"/>
                <w:color w:val="333333"/>
                <w:sz w:val="22"/>
                <w:szCs w:val="22"/>
              </w:rPr>
              <w:t>, so key notches are provided to prevent the insertion of inappropriate cards.</w:t>
            </w:r>
          </w:p>
          <w:p w:rsidR="00384C3E" w:rsidRPr="00384C3E" w:rsidRDefault="00384C3E" w:rsidP="00384C3E">
            <w:pPr>
              <w:pStyle w:val="Heading2"/>
              <w:pBdr>
                <w:top w:val="single" w:sz="6" w:space="11" w:color="666666"/>
              </w:pBdr>
              <w:spacing w:before="270" w:after="150"/>
              <w:outlineLvl w:val="1"/>
              <w:rPr>
                <w:rFonts w:ascii="Arial" w:hAnsi="Arial" w:cs="Arial"/>
                <w:color w:val="333333"/>
                <w:sz w:val="22"/>
                <w:szCs w:val="22"/>
              </w:rPr>
            </w:pPr>
            <w:r>
              <w:rPr>
                <w:rFonts w:ascii="Arial" w:hAnsi="Arial" w:cs="Arial"/>
                <w:color w:val="333333"/>
                <w:sz w:val="22"/>
                <w:szCs w:val="22"/>
                <w:shd w:val="clear" w:color="auto" w:fill="FFFFFF"/>
              </w:rPr>
              <w:t>2.</w:t>
            </w:r>
            <w:r w:rsidRPr="00384C3E">
              <w:rPr>
                <w:rFonts w:ascii="Arial" w:hAnsi="Arial" w:cs="Arial"/>
                <w:color w:val="333333"/>
                <w:sz w:val="22"/>
                <w:szCs w:val="22"/>
                <w:shd w:val="clear" w:color="auto" w:fill="FFFFFF"/>
              </w:rPr>
              <w:t xml:space="preserve"> AGP:</w:t>
            </w:r>
            <w:r w:rsidRPr="00384C3E">
              <w:rPr>
                <w:rFonts w:ascii="Arial" w:hAnsi="Arial" w:cs="Arial"/>
                <w:color w:val="333333"/>
                <w:sz w:val="22"/>
                <w:szCs w:val="22"/>
              </w:rPr>
              <w:t xml:space="preserve"> Advanced Graphics Port</w:t>
            </w:r>
          </w:p>
          <w:p w:rsidR="00514C80" w:rsidRPr="00384C3E" w:rsidRDefault="00514C80" w:rsidP="00FC68CF">
            <w:pPr>
              <w:pStyle w:val="NormalWeb"/>
              <w:shd w:val="clear" w:color="auto" w:fill="FFFFFF"/>
              <w:spacing w:before="120" w:beforeAutospacing="0" w:after="120" w:afterAutospacing="0" w:line="280" w:lineRule="atLeast"/>
              <w:rPr>
                <w:rFonts w:ascii="Arial" w:hAnsi="Arial" w:cs="Arial"/>
                <w:color w:val="333333"/>
                <w:sz w:val="22"/>
                <w:szCs w:val="22"/>
                <w:shd w:val="clear" w:color="auto" w:fill="FFFFFF"/>
              </w:rPr>
            </w:pPr>
          </w:p>
          <w:p w:rsidR="00384C3E" w:rsidRPr="00384C3E" w:rsidRDefault="00384C3E" w:rsidP="00384C3E">
            <w:pPr>
              <w:spacing w:after="90"/>
              <w:rPr>
                <w:rFonts w:ascii="Arial" w:eastAsia="Times New Roman" w:hAnsi="Arial" w:cs="Arial"/>
                <w:color w:val="333333"/>
              </w:rPr>
            </w:pPr>
            <w:r w:rsidRPr="00384C3E">
              <w:rPr>
                <w:rFonts w:ascii="Arial" w:eastAsia="Times New Roman" w:hAnsi="Arial" w:cs="Arial"/>
                <w:color w:val="333333"/>
              </w:rPr>
              <w:t>This kind of expansion port, found in many modern computers, accommodates a </w:t>
            </w:r>
            <w:r w:rsidRPr="00384C3E">
              <w:rPr>
                <w:rFonts w:ascii="Arial" w:eastAsia="Times New Roman" w:hAnsi="Arial" w:cs="Arial"/>
                <w:i/>
                <w:iCs/>
                <w:color w:val="332222"/>
              </w:rPr>
              <w:t>video card</w:t>
            </w:r>
            <w:r w:rsidRPr="00384C3E">
              <w:rPr>
                <w:rFonts w:ascii="Arial" w:eastAsia="Times New Roman" w:hAnsi="Arial" w:cs="Arial"/>
                <w:color w:val="333333"/>
              </w:rPr>
              <w:t> that provides the video signals for a </w:t>
            </w:r>
            <w:r w:rsidRPr="00384C3E">
              <w:rPr>
                <w:rFonts w:ascii="Arial" w:eastAsia="Times New Roman" w:hAnsi="Arial" w:cs="Arial"/>
                <w:i/>
                <w:iCs/>
                <w:color w:val="332222"/>
              </w:rPr>
              <w:t>monitor</w:t>
            </w:r>
            <w:r w:rsidRPr="00384C3E">
              <w:rPr>
                <w:rFonts w:ascii="Arial" w:eastAsia="Times New Roman" w:hAnsi="Arial" w:cs="Arial"/>
                <w:color w:val="333333"/>
              </w:rPr>
              <w:t>. Traditionally, the display connects via a </w:t>
            </w:r>
            <w:r w:rsidRPr="00384C3E">
              <w:rPr>
                <w:rFonts w:ascii="Arial" w:eastAsia="Times New Roman" w:hAnsi="Arial" w:cs="Arial"/>
                <w:i/>
                <w:iCs/>
                <w:color w:val="332222"/>
              </w:rPr>
              <w:t>Super Versatile Graphics Array (SVGA) </w:t>
            </w:r>
            <w:r w:rsidRPr="00384C3E">
              <w:rPr>
                <w:rFonts w:ascii="Arial" w:eastAsia="Times New Roman" w:hAnsi="Arial" w:cs="Arial"/>
                <w:color w:val="333333"/>
              </w:rPr>
              <w:t>port, although more recent cards provide a </w:t>
            </w:r>
            <w:r w:rsidRPr="00384C3E">
              <w:rPr>
                <w:rFonts w:ascii="Arial" w:eastAsia="Times New Roman" w:hAnsi="Arial" w:cs="Arial"/>
                <w:i/>
                <w:iCs/>
                <w:color w:val="332222"/>
              </w:rPr>
              <w:t>Digital Video Interface (DVI)</w:t>
            </w:r>
            <w:r w:rsidRPr="00384C3E">
              <w:rPr>
                <w:rFonts w:ascii="Arial" w:eastAsia="Times New Roman" w:hAnsi="Arial" w:cs="Arial"/>
                <w:color w:val="333333"/>
              </w:rPr>
              <w:t> or </w:t>
            </w:r>
            <w:r w:rsidRPr="00384C3E">
              <w:rPr>
                <w:rFonts w:ascii="Arial" w:eastAsia="Times New Roman" w:hAnsi="Arial" w:cs="Arial"/>
                <w:i/>
                <w:iCs/>
                <w:color w:val="332222"/>
              </w:rPr>
              <w:t>Apple Display Connector (ADC)</w:t>
            </w:r>
            <w:r w:rsidRPr="00384C3E">
              <w:rPr>
                <w:rFonts w:ascii="Arial" w:eastAsia="Times New Roman" w:hAnsi="Arial" w:cs="Arial"/>
                <w:color w:val="333333"/>
              </w:rPr>
              <w:t> output for an </w:t>
            </w:r>
            <w:r w:rsidRPr="00384C3E">
              <w:rPr>
                <w:rFonts w:ascii="Arial" w:eastAsia="Times New Roman" w:hAnsi="Arial" w:cs="Arial"/>
                <w:i/>
                <w:iCs/>
                <w:color w:val="332222"/>
              </w:rPr>
              <w:t>LCD screen</w:t>
            </w:r>
            <w:r w:rsidRPr="00384C3E">
              <w:rPr>
                <w:rFonts w:ascii="Arial" w:eastAsia="Times New Roman" w:hAnsi="Arial" w:cs="Arial"/>
                <w:color w:val="333333"/>
              </w:rPr>
              <w:t>.</w:t>
            </w:r>
          </w:p>
          <w:p w:rsidR="00384C3E" w:rsidRPr="00384C3E" w:rsidRDefault="00384C3E" w:rsidP="00384C3E">
            <w:pPr>
              <w:spacing w:after="90"/>
              <w:rPr>
                <w:rFonts w:ascii="Arial" w:eastAsia="Times New Roman" w:hAnsi="Arial" w:cs="Arial"/>
                <w:color w:val="333333"/>
              </w:rPr>
            </w:pPr>
            <w:r w:rsidRPr="00384C3E">
              <w:rPr>
                <w:rFonts w:ascii="Arial" w:eastAsia="Times New Roman" w:hAnsi="Arial" w:cs="Arial"/>
                <w:color w:val="333333"/>
              </w:rPr>
              <w:t>Unlike </w:t>
            </w:r>
            <w:r w:rsidRPr="00384C3E">
              <w:rPr>
                <w:rFonts w:ascii="Arial" w:eastAsia="Times New Roman" w:hAnsi="Arial" w:cs="Arial"/>
                <w:i/>
                <w:iCs/>
                <w:color w:val="332222"/>
              </w:rPr>
              <w:t>PCI</w:t>
            </w:r>
            <w:r w:rsidRPr="00384C3E">
              <w:rPr>
                <w:rFonts w:ascii="Arial" w:eastAsia="Times New Roman" w:hAnsi="Arial" w:cs="Arial"/>
                <w:color w:val="333333"/>
              </w:rPr>
              <w:t xml:space="preserve"> slots (see below), which use a 32-bit or 64-bit data </w:t>
            </w:r>
            <w:proofErr w:type="gramStart"/>
            <w:r w:rsidRPr="00384C3E">
              <w:rPr>
                <w:rFonts w:ascii="Arial" w:eastAsia="Times New Roman" w:hAnsi="Arial" w:cs="Arial"/>
                <w:color w:val="333333"/>
              </w:rPr>
              <w:t>path,</w:t>
            </w:r>
            <w:proofErr w:type="gramEnd"/>
            <w:r w:rsidRPr="00384C3E">
              <w:rPr>
                <w:rFonts w:ascii="Arial" w:eastAsia="Times New Roman" w:hAnsi="Arial" w:cs="Arial"/>
                <w:color w:val="333333"/>
              </w:rPr>
              <w:t xml:space="preserve"> AGP slots provide a 64-bit connection to the processor. Cards and slots come in various speeds, as shown in below:-</w:t>
            </w:r>
          </w:p>
          <w:tbl>
            <w:tblPr>
              <w:tblW w:w="3020" w:type="dxa"/>
              <w:tblInd w:w="745" w:type="dxa"/>
              <w:tblBorders>
                <w:left w:val="single" w:sz="6" w:space="0" w:color="666666"/>
              </w:tblBorders>
              <w:tblCellMar>
                <w:top w:w="15" w:type="dxa"/>
                <w:left w:w="15" w:type="dxa"/>
                <w:bottom w:w="15" w:type="dxa"/>
                <w:right w:w="15" w:type="dxa"/>
              </w:tblCellMar>
              <w:tblLook w:val="04A0"/>
            </w:tblPr>
            <w:tblGrid>
              <w:gridCol w:w="1375"/>
              <w:gridCol w:w="1720"/>
            </w:tblGrid>
            <w:tr w:rsidR="00384C3E" w:rsidRPr="00384C3E" w:rsidTr="00384C3E">
              <w:trPr>
                <w:trHeight w:val="364"/>
              </w:trPr>
              <w:tc>
                <w:tcPr>
                  <w:tcW w:w="0" w:type="auto"/>
                  <w:tcBorders>
                    <w:top w:val="single" w:sz="6" w:space="0" w:color="666666"/>
                    <w:bottom w:val="single" w:sz="6" w:space="0" w:color="666666"/>
                    <w:right w:val="single" w:sz="6" w:space="0" w:color="666666"/>
                  </w:tcBorders>
                  <w:shd w:val="clear" w:color="auto" w:fill="DDDDDD"/>
                  <w:noWrap/>
                  <w:tcMar>
                    <w:top w:w="15" w:type="dxa"/>
                    <w:left w:w="60" w:type="dxa"/>
                    <w:bottom w:w="15" w:type="dxa"/>
                    <w:right w:w="90" w:type="dxa"/>
                  </w:tcMar>
                  <w:vAlign w:val="center"/>
                  <w:hideMark/>
                </w:tcPr>
                <w:p w:rsidR="00384C3E" w:rsidRPr="00384C3E" w:rsidRDefault="00384C3E" w:rsidP="00384C3E">
                  <w:pPr>
                    <w:spacing w:before="180" w:after="90" w:line="240" w:lineRule="auto"/>
                    <w:rPr>
                      <w:rFonts w:ascii="Verdana" w:eastAsia="Times New Roman" w:hAnsi="Verdana" w:cs="Times New Roman"/>
                      <w:b/>
                      <w:bCs/>
                      <w:color w:val="222222"/>
                      <w:sz w:val="17"/>
                      <w:szCs w:val="17"/>
                    </w:rPr>
                  </w:pPr>
                  <w:r w:rsidRPr="00384C3E">
                    <w:rPr>
                      <w:rFonts w:ascii="Verdana" w:eastAsia="Times New Roman" w:hAnsi="Verdana" w:cs="Times New Roman"/>
                      <w:b/>
                      <w:bCs/>
                      <w:color w:val="222222"/>
                      <w:sz w:val="17"/>
                      <w:szCs w:val="17"/>
                    </w:rPr>
                    <w:t>Speed</w:t>
                  </w:r>
                </w:p>
              </w:tc>
              <w:tc>
                <w:tcPr>
                  <w:tcW w:w="0" w:type="auto"/>
                  <w:tcBorders>
                    <w:top w:val="single" w:sz="6" w:space="0" w:color="666666"/>
                    <w:bottom w:val="single" w:sz="6" w:space="0" w:color="666666"/>
                    <w:right w:val="single" w:sz="6" w:space="0" w:color="666666"/>
                  </w:tcBorders>
                  <w:shd w:val="clear" w:color="auto" w:fill="DDDDDD"/>
                  <w:noWrap/>
                  <w:tcMar>
                    <w:top w:w="15" w:type="dxa"/>
                    <w:left w:w="60" w:type="dxa"/>
                    <w:bottom w:w="15" w:type="dxa"/>
                    <w:right w:w="90" w:type="dxa"/>
                  </w:tcMar>
                  <w:vAlign w:val="center"/>
                  <w:hideMark/>
                </w:tcPr>
                <w:p w:rsidR="00384C3E" w:rsidRPr="00384C3E" w:rsidRDefault="00384C3E" w:rsidP="00384C3E">
                  <w:pPr>
                    <w:spacing w:before="180" w:after="90" w:line="240" w:lineRule="auto"/>
                    <w:rPr>
                      <w:rFonts w:ascii="Verdana" w:eastAsia="Times New Roman" w:hAnsi="Verdana" w:cs="Times New Roman"/>
                      <w:b/>
                      <w:bCs/>
                      <w:color w:val="222222"/>
                      <w:sz w:val="17"/>
                      <w:szCs w:val="17"/>
                    </w:rPr>
                  </w:pPr>
                  <w:r w:rsidRPr="00384C3E">
                    <w:rPr>
                      <w:rFonts w:ascii="Verdana" w:eastAsia="Times New Roman" w:hAnsi="Verdana" w:cs="Times New Roman"/>
                      <w:b/>
                      <w:bCs/>
                      <w:color w:val="222222"/>
                      <w:sz w:val="17"/>
                      <w:szCs w:val="17"/>
                    </w:rPr>
                    <w:t>Bus Clock (MHz)</w:t>
                  </w:r>
                </w:p>
              </w:tc>
            </w:tr>
            <w:tr w:rsidR="00384C3E" w:rsidRPr="00384C3E" w:rsidTr="00384C3E">
              <w:trPr>
                <w:trHeight w:val="364"/>
              </w:trPr>
              <w:tc>
                <w:tcPr>
                  <w:tcW w:w="0" w:type="auto"/>
                  <w:tcBorders>
                    <w:bottom w:val="single" w:sz="6" w:space="0" w:color="666666"/>
                    <w:right w:val="single" w:sz="6" w:space="0" w:color="666666"/>
                  </w:tcBorders>
                  <w:shd w:val="clear" w:color="auto" w:fill="FFFFFF"/>
                  <w:noWrap/>
                  <w:tcMar>
                    <w:top w:w="15" w:type="dxa"/>
                    <w:left w:w="60" w:type="dxa"/>
                    <w:bottom w:w="15" w:type="dxa"/>
                    <w:right w:w="90" w:type="dxa"/>
                  </w:tcMar>
                  <w:vAlign w:val="center"/>
                  <w:hideMark/>
                </w:tcPr>
                <w:p w:rsidR="00384C3E" w:rsidRPr="00384C3E" w:rsidRDefault="00384C3E" w:rsidP="00384C3E">
                  <w:pPr>
                    <w:spacing w:before="180" w:after="90" w:line="240" w:lineRule="auto"/>
                    <w:rPr>
                      <w:rFonts w:ascii="Verdana" w:eastAsia="Times New Roman" w:hAnsi="Verdana" w:cs="Times New Roman"/>
                      <w:b/>
                      <w:bCs/>
                      <w:color w:val="333333"/>
                      <w:sz w:val="17"/>
                      <w:szCs w:val="17"/>
                    </w:rPr>
                  </w:pPr>
                  <w:r w:rsidRPr="00384C3E">
                    <w:rPr>
                      <w:rFonts w:ascii="Verdana" w:eastAsia="Times New Roman" w:hAnsi="Verdana" w:cs="Times New Roman"/>
                      <w:b/>
                      <w:bCs/>
                      <w:color w:val="333333"/>
                      <w:sz w:val="17"/>
                      <w:szCs w:val="17"/>
                    </w:rPr>
                    <w:t>Standard</w:t>
                  </w:r>
                </w:p>
              </w:tc>
              <w:tc>
                <w:tcPr>
                  <w:tcW w:w="0" w:type="auto"/>
                  <w:tcBorders>
                    <w:bottom w:val="single" w:sz="6" w:space="0" w:color="666666"/>
                    <w:right w:val="single" w:sz="6" w:space="0" w:color="666666"/>
                  </w:tcBorders>
                  <w:shd w:val="clear" w:color="auto" w:fill="FFFFFF"/>
                  <w:noWrap/>
                  <w:tcMar>
                    <w:top w:w="15" w:type="dxa"/>
                    <w:left w:w="60" w:type="dxa"/>
                    <w:bottom w:w="15" w:type="dxa"/>
                    <w:right w:w="90" w:type="dxa"/>
                  </w:tcMar>
                  <w:vAlign w:val="center"/>
                  <w:hideMark/>
                </w:tcPr>
                <w:p w:rsidR="00384C3E" w:rsidRPr="00384C3E" w:rsidRDefault="00384C3E" w:rsidP="00384C3E">
                  <w:pPr>
                    <w:spacing w:before="180" w:after="90" w:line="240" w:lineRule="auto"/>
                    <w:rPr>
                      <w:rFonts w:ascii="Verdana" w:eastAsia="Times New Roman" w:hAnsi="Verdana" w:cs="Times New Roman"/>
                      <w:b/>
                      <w:bCs/>
                      <w:color w:val="333333"/>
                      <w:sz w:val="17"/>
                      <w:szCs w:val="17"/>
                    </w:rPr>
                  </w:pPr>
                  <w:r w:rsidRPr="00384C3E">
                    <w:rPr>
                      <w:rFonts w:ascii="Verdana" w:eastAsia="Times New Roman" w:hAnsi="Verdana" w:cs="Times New Roman"/>
                      <w:b/>
                      <w:bCs/>
                      <w:color w:val="333333"/>
                      <w:sz w:val="17"/>
                      <w:szCs w:val="17"/>
                    </w:rPr>
                    <w:t>66 •</w:t>
                  </w:r>
                </w:p>
              </w:tc>
            </w:tr>
            <w:tr w:rsidR="00384C3E" w:rsidRPr="00384C3E" w:rsidTr="00384C3E">
              <w:trPr>
                <w:trHeight w:val="364"/>
              </w:trPr>
              <w:tc>
                <w:tcPr>
                  <w:tcW w:w="0" w:type="auto"/>
                  <w:tcBorders>
                    <w:bottom w:val="single" w:sz="6" w:space="0" w:color="666666"/>
                    <w:right w:val="single" w:sz="6" w:space="0" w:color="666666"/>
                  </w:tcBorders>
                  <w:shd w:val="clear" w:color="auto" w:fill="FFFFFF"/>
                  <w:noWrap/>
                  <w:tcMar>
                    <w:top w:w="15" w:type="dxa"/>
                    <w:left w:w="60" w:type="dxa"/>
                    <w:bottom w:w="15" w:type="dxa"/>
                    <w:right w:w="90" w:type="dxa"/>
                  </w:tcMar>
                  <w:vAlign w:val="center"/>
                  <w:hideMark/>
                </w:tcPr>
                <w:p w:rsidR="00384C3E" w:rsidRPr="00384C3E" w:rsidRDefault="00384C3E" w:rsidP="00384C3E">
                  <w:pPr>
                    <w:spacing w:before="180" w:after="90" w:line="240" w:lineRule="auto"/>
                    <w:rPr>
                      <w:rFonts w:ascii="Verdana" w:eastAsia="Times New Roman" w:hAnsi="Verdana" w:cs="Times New Roman"/>
                      <w:b/>
                      <w:bCs/>
                      <w:color w:val="333333"/>
                      <w:sz w:val="17"/>
                      <w:szCs w:val="17"/>
                    </w:rPr>
                  </w:pPr>
                  <w:r w:rsidRPr="00384C3E">
                    <w:rPr>
                      <w:rFonts w:ascii="Verdana" w:eastAsia="Times New Roman" w:hAnsi="Verdana" w:cs="Times New Roman"/>
                      <w:b/>
                      <w:bCs/>
                      <w:color w:val="333333"/>
                      <w:sz w:val="17"/>
                      <w:szCs w:val="17"/>
                    </w:rPr>
                    <w:t>2 Times (2x)</w:t>
                  </w:r>
                </w:p>
              </w:tc>
              <w:tc>
                <w:tcPr>
                  <w:tcW w:w="0" w:type="auto"/>
                  <w:tcBorders>
                    <w:bottom w:val="single" w:sz="6" w:space="0" w:color="666666"/>
                    <w:right w:val="single" w:sz="6" w:space="0" w:color="666666"/>
                  </w:tcBorders>
                  <w:shd w:val="clear" w:color="auto" w:fill="FFFFFF"/>
                  <w:noWrap/>
                  <w:tcMar>
                    <w:top w:w="15" w:type="dxa"/>
                    <w:left w:w="60" w:type="dxa"/>
                    <w:bottom w:w="15" w:type="dxa"/>
                    <w:right w:w="90" w:type="dxa"/>
                  </w:tcMar>
                  <w:vAlign w:val="center"/>
                  <w:hideMark/>
                </w:tcPr>
                <w:p w:rsidR="00384C3E" w:rsidRPr="00384C3E" w:rsidRDefault="00384C3E" w:rsidP="00384C3E">
                  <w:pPr>
                    <w:spacing w:before="180" w:after="90" w:line="240" w:lineRule="auto"/>
                    <w:rPr>
                      <w:rFonts w:ascii="Verdana" w:eastAsia="Times New Roman" w:hAnsi="Verdana" w:cs="Times New Roman"/>
                      <w:b/>
                      <w:bCs/>
                      <w:color w:val="333333"/>
                      <w:sz w:val="17"/>
                      <w:szCs w:val="17"/>
                    </w:rPr>
                  </w:pPr>
                  <w:r w:rsidRPr="00384C3E">
                    <w:rPr>
                      <w:rFonts w:ascii="Verdana" w:eastAsia="Times New Roman" w:hAnsi="Verdana" w:cs="Times New Roman"/>
                      <w:b/>
                      <w:bCs/>
                      <w:color w:val="333333"/>
                      <w:sz w:val="17"/>
                      <w:szCs w:val="17"/>
                    </w:rPr>
                    <w:t>133</w:t>
                  </w:r>
                </w:p>
              </w:tc>
            </w:tr>
            <w:tr w:rsidR="00384C3E" w:rsidRPr="00384C3E" w:rsidTr="00384C3E">
              <w:trPr>
                <w:trHeight w:val="353"/>
              </w:trPr>
              <w:tc>
                <w:tcPr>
                  <w:tcW w:w="0" w:type="auto"/>
                  <w:tcBorders>
                    <w:bottom w:val="single" w:sz="6" w:space="0" w:color="666666"/>
                    <w:right w:val="single" w:sz="6" w:space="0" w:color="666666"/>
                  </w:tcBorders>
                  <w:shd w:val="clear" w:color="auto" w:fill="FFFFFF"/>
                  <w:noWrap/>
                  <w:tcMar>
                    <w:top w:w="15" w:type="dxa"/>
                    <w:left w:w="60" w:type="dxa"/>
                    <w:bottom w:w="15" w:type="dxa"/>
                    <w:right w:w="90" w:type="dxa"/>
                  </w:tcMar>
                  <w:vAlign w:val="center"/>
                  <w:hideMark/>
                </w:tcPr>
                <w:p w:rsidR="00384C3E" w:rsidRPr="00384C3E" w:rsidRDefault="00384C3E" w:rsidP="00384C3E">
                  <w:pPr>
                    <w:spacing w:before="180" w:after="90" w:line="240" w:lineRule="auto"/>
                    <w:rPr>
                      <w:rFonts w:ascii="Verdana" w:eastAsia="Times New Roman" w:hAnsi="Verdana" w:cs="Times New Roman"/>
                      <w:b/>
                      <w:bCs/>
                      <w:color w:val="333333"/>
                      <w:sz w:val="17"/>
                      <w:szCs w:val="17"/>
                    </w:rPr>
                  </w:pPr>
                  <w:r w:rsidRPr="00384C3E">
                    <w:rPr>
                      <w:rFonts w:ascii="Verdana" w:eastAsia="Times New Roman" w:hAnsi="Verdana" w:cs="Times New Roman"/>
                      <w:b/>
                      <w:bCs/>
                      <w:color w:val="333333"/>
                      <w:sz w:val="17"/>
                      <w:szCs w:val="17"/>
                    </w:rPr>
                    <w:t>4 Times (4x)</w:t>
                  </w:r>
                </w:p>
              </w:tc>
              <w:tc>
                <w:tcPr>
                  <w:tcW w:w="0" w:type="auto"/>
                  <w:tcBorders>
                    <w:bottom w:val="single" w:sz="6" w:space="0" w:color="666666"/>
                    <w:right w:val="single" w:sz="6" w:space="0" w:color="666666"/>
                  </w:tcBorders>
                  <w:shd w:val="clear" w:color="auto" w:fill="FFFFFF"/>
                  <w:noWrap/>
                  <w:tcMar>
                    <w:top w:w="15" w:type="dxa"/>
                    <w:left w:w="60" w:type="dxa"/>
                    <w:bottom w:w="15" w:type="dxa"/>
                    <w:right w:w="90" w:type="dxa"/>
                  </w:tcMar>
                  <w:vAlign w:val="center"/>
                  <w:hideMark/>
                </w:tcPr>
                <w:p w:rsidR="00384C3E" w:rsidRPr="00384C3E" w:rsidRDefault="00384C3E" w:rsidP="00384C3E">
                  <w:pPr>
                    <w:spacing w:before="180" w:after="90" w:line="240" w:lineRule="auto"/>
                    <w:rPr>
                      <w:rFonts w:ascii="Verdana" w:eastAsia="Times New Roman" w:hAnsi="Verdana" w:cs="Times New Roman"/>
                      <w:b/>
                      <w:bCs/>
                      <w:color w:val="333333"/>
                      <w:sz w:val="17"/>
                      <w:szCs w:val="17"/>
                    </w:rPr>
                  </w:pPr>
                  <w:r w:rsidRPr="00384C3E">
                    <w:rPr>
                      <w:rFonts w:ascii="Verdana" w:eastAsia="Times New Roman" w:hAnsi="Verdana" w:cs="Times New Roman"/>
                      <w:b/>
                      <w:bCs/>
                      <w:color w:val="333333"/>
                      <w:sz w:val="17"/>
                      <w:szCs w:val="17"/>
                    </w:rPr>
                    <w:t>266</w:t>
                  </w:r>
                </w:p>
              </w:tc>
            </w:tr>
            <w:tr w:rsidR="00384C3E" w:rsidRPr="00384C3E" w:rsidTr="00384C3E">
              <w:trPr>
                <w:trHeight w:val="364"/>
              </w:trPr>
              <w:tc>
                <w:tcPr>
                  <w:tcW w:w="0" w:type="auto"/>
                  <w:tcBorders>
                    <w:right w:val="single" w:sz="6" w:space="0" w:color="666666"/>
                  </w:tcBorders>
                  <w:shd w:val="clear" w:color="auto" w:fill="FFFFFF"/>
                  <w:noWrap/>
                  <w:tcMar>
                    <w:top w:w="15" w:type="dxa"/>
                    <w:left w:w="60" w:type="dxa"/>
                    <w:bottom w:w="15" w:type="dxa"/>
                    <w:right w:w="90" w:type="dxa"/>
                  </w:tcMar>
                  <w:vAlign w:val="center"/>
                  <w:hideMark/>
                </w:tcPr>
                <w:p w:rsidR="00384C3E" w:rsidRPr="00384C3E" w:rsidRDefault="00384C3E" w:rsidP="00384C3E">
                  <w:pPr>
                    <w:spacing w:before="180" w:after="90" w:line="240" w:lineRule="auto"/>
                    <w:rPr>
                      <w:rFonts w:ascii="Verdana" w:eastAsia="Times New Roman" w:hAnsi="Verdana" w:cs="Times New Roman"/>
                      <w:b/>
                      <w:bCs/>
                      <w:color w:val="333333"/>
                      <w:sz w:val="17"/>
                      <w:szCs w:val="17"/>
                    </w:rPr>
                  </w:pPr>
                  <w:r w:rsidRPr="00384C3E">
                    <w:rPr>
                      <w:rFonts w:ascii="Verdana" w:eastAsia="Times New Roman" w:hAnsi="Verdana" w:cs="Times New Roman"/>
                      <w:b/>
                      <w:bCs/>
                      <w:color w:val="333333"/>
                      <w:sz w:val="17"/>
                      <w:szCs w:val="17"/>
                    </w:rPr>
                    <w:lastRenderedPageBreak/>
                    <w:t>8 Times (8x)</w:t>
                  </w:r>
                </w:p>
              </w:tc>
              <w:tc>
                <w:tcPr>
                  <w:tcW w:w="0" w:type="auto"/>
                  <w:tcBorders>
                    <w:right w:val="single" w:sz="6" w:space="0" w:color="666666"/>
                  </w:tcBorders>
                  <w:shd w:val="clear" w:color="auto" w:fill="FFFFFF"/>
                  <w:noWrap/>
                  <w:tcMar>
                    <w:top w:w="15" w:type="dxa"/>
                    <w:left w:w="60" w:type="dxa"/>
                    <w:bottom w:w="15" w:type="dxa"/>
                    <w:right w:w="90" w:type="dxa"/>
                  </w:tcMar>
                  <w:vAlign w:val="center"/>
                  <w:hideMark/>
                </w:tcPr>
                <w:p w:rsidR="00384C3E" w:rsidRPr="00384C3E" w:rsidRDefault="00384C3E" w:rsidP="00384C3E">
                  <w:pPr>
                    <w:spacing w:before="180" w:after="90" w:line="240" w:lineRule="auto"/>
                    <w:rPr>
                      <w:rFonts w:ascii="Verdana" w:eastAsia="Times New Roman" w:hAnsi="Verdana" w:cs="Times New Roman"/>
                      <w:b/>
                      <w:bCs/>
                      <w:color w:val="333333"/>
                      <w:sz w:val="17"/>
                      <w:szCs w:val="17"/>
                    </w:rPr>
                  </w:pPr>
                  <w:r w:rsidRPr="00384C3E">
                    <w:rPr>
                      <w:rFonts w:ascii="Verdana" w:eastAsia="Times New Roman" w:hAnsi="Verdana" w:cs="Times New Roman"/>
                      <w:b/>
                      <w:bCs/>
                      <w:color w:val="333333"/>
                      <w:sz w:val="17"/>
                      <w:szCs w:val="17"/>
                    </w:rPr>
                    <w:t>533</w:t>
                  </w:r>
                </w:p>
              </w:tc>
            </w:tr>
            <w:tr w:rsidR="00384C3E" w:rsidRPr="00384C3E" w:rsidTr="00384C3E">
              <w:trPr>
                <w:trHeight w:val="353"/>
              </w:trPr>
              <w:tc>
                <w:tcPr>
                  <w:tcW w:w="0" w:type="auto"/>
                  <w:tcBorders>
                    <w:bottom w:val="single" w:sz="6" w:space="0" w:color="666666"/>
                    <w:right w:val="single" w:sz="6" w:space="0" w:color="666666"/>
                  </w:tcBorders>
                  <w:shd w:val="clear" w:color="auto" w:fill="FFFFFF"/>
                  <w:noWrap/>
                  <w:tcMar>
                    <w:top w:w="15" w:type="dxa"/>
                    <w:left w:w="60" w:type="dxa"/>
                    <w:bottom w:w="15" w:type="dxa"/>
                    <w:right w:w="90" w:type="dxa"/>
                  </w:tcMar>
                  <w:vAlign w:val="center"/>
                  <w:hideMark/>
                </w:tcPr>
                <w:p w:rsidR="00384C3E" w:rsidRPr="00384C3E" w:rsidRDefault="00384C3E" w:rsidP="00384C3E">
                  <w:pPr>
                    <w:spacing w:before="180" w:after="90" w:line="240" w:lineRule="auto"/>
                    <w:rPr>
                      <w:rFonts w:ascii="Verdana" w:eastAsia="Times New Roman" w:hAnsi="Verdana" w:cs="Times New Roman"/>
                      <w:b/>
                      <w:bCs/>
                      <w:color w:val="333333"/>
                      <w:sz w:val="17"/>
                      <w:szCs w:val="17"/>
                    </w:rPr>
                  </w:pPr>
                </w:p>
              </w:tc>
              <w:tc>
                <w:tcPr>
                  <w:tcW w:w="0" w:type="auto"/>
                  <w:tcBorders>
                    <w:bottom w:val="single" w:sz="6" w:space="0" w:color="666666"/>
                    <w:right w:val="single" w:sz="6" w:space="0" w:color="666666"/>
                  </w:tcBorders>
                  <w:shd w:val="clear" w:color="auto" w:fill="FFFFFF"/>
                  <w:noWrap/>
                  <w:tcMar>
                    <w:top w:w="15" w:type="dxa"/>
                    <w:left w:w="60" w:type="dxa"/>
                    <w:bottom w:w="15" w:type="dxa"/>
                    <w:right w:w="90" w:type="dxa"/>
                  </w:tcMar>
                  <w:vAlign w:val="center"/>
                  <w:hideMark/>
                </w:tcPr>
                <w:p w:rsidR="00384C3E" w:rsidRPr="00384C3E" w:rsidRDefault="00384C3E" w:rsidP="00384C3E">
                  <w:pPr>
                    <w:spacing w:before="180" w:after="90" w:line="240" w:lineRule="auto"/>
                    <w:rPr>
                      <w:rFonts w:ascii="Verdana" w:eastAsia="Times New Roman" w:hAnsi="Verdana" w:cs="Times New Roman"/>
                      <w:b/>
                      <w:bCs/>
                      <w:color w:val="333333"/>
                      <w:sz w:val="17"/>
                      <w:szCs w:val="17"/>
                    </w:rPr>
                  </w:pPr>
                </w:p>
              </w:tc>
            </w:tr>
          </w:tbl>
          <w:p w:rsidR="00384C3E" w:rsidRPr="00384C3E" w:rsidRDefault="00384C3E" w:rsidP="00384C3E">
            <w:pPr>
              <w:spacing w:after="150"/>
              <w:rPr>
                <w:rFonts w:ascii="Verdana" w:eastAsia="Times New Roman" w:hAnsi="Verdana" w:cs="Times New Roman"/>
                <w:color w:val="333333"/>
                <w:sz w:val="17"/>
                <w:szCs w:val="17"/>
              </w:rPr>
            </w:pPr>
          </w:p>
        </w:tc>
        <w:tc>
          <w:tcPr>
            <w:tcW w:w="1707" w:type="dxa"/>
          </w:tcPr>
          <w:p w:rsidR="00514C80" w:rsidRDefault="00514C80"/>
        </w:tc>
      </w:tr>
      <w:tr w:rsidR="00514C80" w:rsidTr="00D55953">
        <w:tc>
          <w:tcPr>
            <w:tcW w:w="645" w:type="dxa"/>
          </w:tcPr>
          <w:p w:rsidR="00514C80" w:rsidRDefault="00337D1D">
            <w:r>
              <w:lastRenderedPageBreak/>
              <w:t>b)</w:t>
            </w:r>
          </w:p>
        </w:tc>
        <w:tc>
          <w:tcPr>
            <w:tcW w:w="7716" w:type="dxa"/>
          </w:tcPr>
          <w:p w:rsidR="00514C80" w:rsidRPr="00353FB7" w:rsidRDefault="002346AF">
            <w:pPr>
              <w:rPr>
                <w:rFonts w:ascii="Arial" w:hAnsi="Arial" w:cs="Arial"/>
              </w:rPr>
            </w:pPr>
            <w:r>
              <w:rPr>
                <w:rFonts w:ascii="Arial" w:hAnsi="Arial" w:cs="Arial"/>
              </w:rPr>
              <w:t xml:space="preserve">Define Timer. Why is it used? </w:t>
            </w:r>
            <w:proofErr w:type="gramStart"/>
            <w:r>
              <w:rPr>
                <w:rFonts w:ascii="Arial" w:hAnsi="Arial" w:cs="Arial"/>
              </w:rPr>
              <w:t>state</w:t>
            </w:r>
            <w:proofErr w:type="gramEnd"/>
            <w:r>
              <w:rPr>
                <w:rFonts w:ascii="Arial" w:hAnsi="Arial" w:cs="Arial"/>
              </w:rPr>
              <w:t xml:space="preserve"> and explain the types of timers.</w:t>
            </w:r>
          </w:p>
        </w:tc>
        <w:tc>
          <w:tcPr>
            <w:tcW w:w="1707" w:type="dxa"/>
          </w:tcPr>
          <w:p w:rsidR="00514C80" w:rsidRDefault="00514C80"/>
        </w:tc>
      </w:tr>
      <w:tr w:rsidR="00514C80" w:rsidTr="00D55953">
        <w:tc>
          <w:tcPr>
            <w:tcW w:w="645" w:type="dxa"/>
          </w:tcPr>
          <w:p w:rsidR="00514C80" w:rsidRDefault="002346AF">
            <w:r>
              <w:t>Ans.</w:t>
            </w:r>
          </w:p>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Pr="00353FB7" w:rsidRDefault="00514C80">
            <w:pPr>
              <w:rPr>
                <w:rFonts w:ascii="Arial" w:hAnsi="Arial" w:cs="Arial"/>
              </w:rPr>
            </w:pPr>
          </w:p>
        </w:tc>
        <w:tc>
          <w:tcPr>
            <w:tcW w:w="1707" w:type="dxa"/>
          </w:tcPr>
          <w:p w:rsidR="00514C80" w:rsidRDefault="00514C80"/>
        </w:tc>
      </w:tr>
      <w:tr w:rsidR="00514C80" w:rsidTr="00D55953">
        <w:tc>
          <w:tcPr>
            <w:tcW w:w="645" w:type="dxa"/>
          </w:tcPr>
          <w:p w:rsidR="00514C80" w:rsidRDefault="00514C80"/>
        </w:tc>
        <w:tc>
          <w:tcPr>
            <w:tcW w:w="7716" w:type="dxa"/>
          </w:tcPr>
          <w:p w:rsidR="00514C80" w:rsidRDefault="00514C80"/>
        </w:tc>
        <w:tc>
          <w:tcPr>
            <w:tcW w:w="1707" w:type="dxa"/>
          </w:tcPr>
          <w:p w:rsidR="00514C80" w:rsidRDefault="00514C80"/>
        </w:tc>
      </w:tr>
      <w:tr w:rsidR="00514C80" w:rsidTr="00D55953">
        <w:tc>
          <w:tcPr>
            <w:tcW w:w="645" w:type="dxa"/>
          </w:tcPr>
          <w:p w:rsidR="00514C80" w:rsidRDefault="00514C80"/>
        </w:tc>
        <w:tc>
          <w:tcPr>
            <w:tcW w:w="7716" w:type="dxa"/>
          </w:tcPr>
          <w:p w:rsidR="00514C80" w:rsidRDefault="00514C80"/>
        </w:tc>
        <w:tc>
          <w:tcPr>
            <w:tcW w:w="1707" w:type="dxa"/>
          </w:tcPr>
          <w:p w:rsidR="00514C80" w:rsidRDefault="00514C80"/>
        </w:tc>
      </w:tr>
      <w:tr w:rsidR="00514C80" w:rsidTr="00D55953">
        <w:tc>
          <w:tcPr>
            <w:tcW w:w="645" w:type="dxa"/>
          </w:tcPr>
          <w:p w:rsidR="00514C80" w:rsidRDefault="00514C80"/>
        </w:tc>
        <w:tc>
          <w:tcPr>
            <w:tcW w:w="7716" w:type="dxa"/>
          </w:tcPr>
          <w:p w:rsidR="00514C80" w:rsidRDefault="00514C80"/>
        </w:tc>
        <w:tc>
          <w:tcPr>
            <w:tcW w:w="1707" w:type="dxa"/>
          </w:tcPr>
          <w:p w:rsidR="00514C80" w:rsidRDefault="00514C80"/>
        </w:tc>
      </w:tr>
      <w:tr w:rsidR="00514C80" w:rsidTr="00D55953">
        <w:tc>
          <w:tcPr>
            <w:tcW w:w="645" w:type="dxa"/>
          </w:tcPr>
          <w:p w:rsidR="00514C80" w:rsidRDefault="00514C80"/>
        </w:tc>
        <w:tc>
          <w:tcPr>
            <w:tcW w:w="7716" w:type="dxa"/>
          </w:tcPr>
          <w:p w:rsidR="00514C80" w:rsidRDefault="00514C80"/>
        </w:tc>
        <w:tc>
          <w:tcPr>
            <w:tcW w:w="1707" w:type="dxa"/>
          </w:tcPr>
          <w:p w:rsidR="00514C80" w:rsidRDefault="00514C80"/>
        </w:tc>
      </w:tr>
      <w:tr w:rsidR="00514C80" w:rsidTr="00D55953">
        <w:tc>
          <w:tcPr>
            <w:tcW w:w="645" w:type="dxa"/>
          </w:tcPr>
          <w:p w:rsidR="00514C80" w:rsidRDefault="00514C80"/>
        </w:tc>
        <w:tc>
          <w:tcPr>
            <w:tcW w:w="7716" w:type="dxa"/>
          </w:tcPr>
          <w:p w:rsidR="00514C80" w:rsidRDefault="00514C80"/>
        </w:tc>
        <w:tc>
          <w:tcPr>
            <w:tcW w:w="1707" w:type="dxa"/>
          </w:tcPr>
          <w:p w:rsidR="00514C80" w:rsidRDefault="00514C80"/>
        </w:tc>
      </w:tr>
      <w:tr w:rsidR="00514C80" w:rsidTr="00D55953">
        <w:tc>
          <w:tcPr>
            <w:tcW w:w="645" w:type="dxa"/>
          </w:tcPr>
          <w:p w:rsidR="00514C80" w:rsidRDefault="00514C80"/>
        </w:tc>
        <w:tc>
          <w:tcPr>
            <w:tcW w:w="7716" w:type="dxa"/>
          </w:tcPr>
          <w:p w:rsidR="00514C80" w:rsidRDefault="00514C80"/>
        </w:tc>
        <w:tc>
          <w:tcPr>
            <w:tcW w:w="1707" w:type="dxa"/>
          </w:tcPr>
          <w:p w:rsidR="00514C80" w:rsidRDefault="00514C80"/>
        </w:tc>
      </w:tr>
    </w:tbl>
    <w:p w:rsidR="00514C80" w:rsidRDefault="00514C80"/>
    <w:sectPr w:rsidR="00514C80" w:rsidSect="00EE17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97D6E"/>
    <w:multiLevelType w:val="multilevel"/>
    <w:tmpl w:val="6436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12099B"/>
    <w:multiLevelType w:val="multilevel"/>
    <w:tmpl w:val="7E12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C36C6A"/>
    <w:multiLevelType w:val="multilevel"/>
    <w:tmpl w:val="F156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3D11B9"/>
    <w:multiLevelType w:val="multilevel"/>
    <w:tmpl w:val="4F04B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C74513"/>
    <w:multiLevelType w:val="hybridMultilevel"/>
    <w:tmpl w:val="D11EE318"/>
    <w:lvl w:ilvl="0" w:tplc="B5A2A0A8">
      <w:start w:val="1"/>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D12B6A"/>
    <w:multiLevelType w:val="hybridMultilevel"/>
    <w:tmpl w:val="325EC6AC"/>
    <w:lvl w:ilvl="0" w:tplc="B63A5550">
      <w:start w:val="1"/>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B53F29"/>
    <w:multiLevelType w:val="multilevel"/>
    <w:tmpl w:val="9E408646"/>
    <w:lvl w:ilvl="0">
      <w:start w:val="1"/>
      <w:numFmt w:val="bullet"/>
      <w:lvlText w:val=""/>
      <w:lvlJc w:val="left"/>
      <w:pPr>
        <w:tabs>
          <w:tab w:val="num" w:pos="2120"/>
        </w:tabs>
        <w:ind w:left="2120" w:hanging="360"/>
      </w:pPr>
      <w:rPr>
        <w:rFonts w:ascii="Symbol" w:hAnsi="Symbol" w:hint="default"/>
        <w:sz w:val="20"/>
      </w:rPr>
    </w:lvl>
    <w:lvl w:ilvl="1" w:tentative="1">
      <w:start w:val="1"/>
      <w:numFmt w:val="bullet"/>
      <w:lvlText w:val=""/>
      <w:lvlJc w:val="left"/>
      <w:pPr>
        <w:tabs>
          <w:tab w:val="num" w:pos="2840"/>
        </w:tabs>
        <w:ind w:left="2840" w:hanging="360"/>
      </w:pPr>
      <w:rPr>
        <w:rFonts w:ascii="Symbol" w:hAnsi="Symbol" w:hint="default"/>
        <w:sz w:val="20"/>
      </w:rPr>
    </w:lvl>
    <w:lvl w:ilvl="2" w:tentative="1">
      <w:start w:val="1"/>
      <w:numFmt w:val="bullet"/>
      <w:lvlText w:val=""/>
      <w:lvlJc w:val="left"/>
      <w:pPr>
        <w:tabs>
          <w:tab w:val="num" w:pos="3560"/>
        </w:tabs>
        <w:ind w:left="3560" w:hanging="360"/>
      </w:pPr>
      <w:rPr>
        <w:rFonts w:ascii="Symbol" w:hAnsi="Symbol" w:hint="default"/>
        <w:sz w:val="20"/>
      </w:rPr>
    </w:lvl>
    <w:lvl w:ilvl="3" w:tentative="1">
      <w:start w:val="1"/>
      <w:numFmt w:val="bullet"/>
      <w:lvlText w:val=""/>
      <w:lvlJc w:val="left"/>
      <w:pPr>
        <w:tabs>
          <w:tab w:val="num" w:pos="4280"/>
        </w:tabs>
        <w:ind w:left="4280" w:hanging="360"/>
      </w:pPr>
      <w:rPr>
        <w:rFonts w:ascii="Symbol" w:hAnsi="Symbol" w:hint="default"/>
        <w:sz w:val="20"/>
      </w:rPr>
    </w:lvl>
    <w:lvl w:ilvl="4" w:tentative="1">
      <w:start w:val="1"/>
      <w:numFmt w:val="bullet"/>
      <w:lvlText w:val=""/>
      <w:lvlJc w:val="left"/>
      <w:pPr>
        <w:tabs>
          <w:tab w:val="num" w:pos="5000"/>
        </w:tabs>
        <w:ind w:left="5000" w:hanging="360"/>
      </w:pPr>
      <w:rPr>
        <w:rFonts w:ascii="Symbol" w:hAnsi="Symbol" w:hint="default"/>
        <w:sz w:val="20"/>
      </w:rPr>
    </w:lvl>
    <w:lvl w:ilvl="5" w:tentative="1">
      <w:start w:val="1"/>
      <w:numFmt w:val="bullet"/>
      <w:lvlText w:val=""/>
      <w:lvlJc w:val="left"/>
      <w:pPr>
        <w:tabs>
          <w:tab w:val="num" w:pos="5720"/>
        </w:tabs>
        <w:ind w:left="5720" w:hanging="360"/>
      </w:pPr>
      <w:rPr>
        <w:rFonts w:ascii="Symbol" w:hAnsi="Symbol" w:hint="default"/>
        <w:sz w:val="20"/>
      </w:rPr>
    </w:lvl>
    <w:lvl w:ilvl="6" w:tentative="1">
      <w:start w:val="1"/>
      <w:numFmt w:val="bullet"/>
      <w:lvlText w:val=""/>
      <w:lvlJc w:val="left"/>
      <w:pPr>
        <w:tabs>
          <w:tab w:val="num" w:pos="6440"/>
        </w:tabs>
        <w:ind w:left="6440" w:hanging="360"/>
      </w:pPr>
      <w:rPr>
        <w:rFonts w:ascii="Symbol" w:hAnsi="Symbol" w:hint="default"/>
        <w:sz w:val="20"/>
      </w:rPr>
    </w:lvl>
    <w:lvl w:ilvl="7" w:tentative="1">
      <w:start w:val="1"/>
      <w:numFmt w:val="bullet"/>
      <w:lvlText w:val=""/>
      <w:lvlJc w:val="left"/>
      <w:pPr>
        <w:tabs>
          <w:tab w:val="num" w:pos="7160"/>
        </w:tabs>
        <w:ind w:left="7160" w:hanging="360"/>
      </w:pPr>
      <w:rPr>
        <w:rFonts w:ascii="Symbol" w:hAnsi="Symbol" w:hint="default"/>
        <w:sz w:val="20"/>
      </w:rPr>
    </w:lvl>
    <w:lvl w:ilvl="8" w:tentative="1">
      <w:start w:val="1"/>
      <w:numFmt w:val="bullet"/>
      <w:lvlText w:val=""/>
      <w:lvlJc w:val="left"/>
      <w:pPr>
        <w:tabs>
          <w:tab w:val="num" w:pos="7880"/>
        </w:tabs>
        <w:ind w:left="7880" w:hanging="360"/>
      </w:pPr>
      <w:rPr>
        <w:rFonts w:ascii="Symbol" w:hAnsi="Symbol" w:hint="default"/>
        <w:sz w:val="20"/>
      </w:rPr>
    </w:lvl>
  </w:abstractNum>
  <w:abstractNum w:abstractNumId="7">
    <w:nsid w:val="3F6424D1"/>
    <w:multiLevelType w:val="hybridMultilevel"/>
    <w:tmpl w:val="9D1E1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300FA9"/>
    <w:multiLevelType w:val="hybridMultilevel"/>
    <w:tmpl w:val="EF1A4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2C56BE"/>
    <w:multiLevelType w:val="multilevel"/>
    <w:tmpl w:val="1FBC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2A0F19"/>
    <w:multiLevelType w:val="multilevel"/>
    <w:tmpl w:val="ABAA09E8"/>
    <w:lvl w:ilvl="0">
      <w:start w:val="1"/>
      <w:numFmt w:val="bullet"/>
      <w:lvlText w:val=""/>
      <w:lvlJc w:val="left"/>
      <w:pPr>
        <w:tabs>
          <w:tab w:val="num" w:pos="1280"/>
        </w:tabs>
        <w:ind w:left="1280" w:hanging="360"/>
      </w:pPr>
      <w:rPr>
        <w:rFonts w:ascii="Symbol" w:hAnsi="Symbol" w:hint="default"/>
        <w:sz w:val="20"/>
      </w:rPr>
    </w:lvl>
    <w:lvl w:ilvl="1" w:tentative="1">
      <w:start w:val="1"/>
      <w:numFmt w:val="bullet"/>
      <w:lvlText w:val=""/>
      <w:lvlJc w:val="left"/>
      <w:pPr>
        <w:tabs>
          <w:tab w:val="num" w:pos="2000"/>
        </w:tabs>
        <w:ind w:left="2000" w:hanging="360"/>
      </w:pPr>
      <w:rPr>
        <w:rFonts w:ascii="Symbol" w:hAnsi="Symbol" w:hint="default"/>
        <w:sz w:val="20"/>
      </w:rPr>
    </w:lvl>
    <w:lvl w:ilvl="2" w:tentative="1">
      <w:start w:val="1"/>
      <w:numFmt w:val="bullet"/>
      <w:lvlText w:val=""/>
      <w:lvlJc w:val="left"/>
      <w:pPr>
        <w:tabs>
          <w:tab w:val="num" w:pos="2720"/>
        </w:tabs>
        <w:ind w:left="2720" w:hanging="360"/>
      </w:pPr>
      <w:rPr>
        <w:rFonts w:ascii="Symbol" w:hAnsi="Symbol" w:hint="default"/>
        <w:sz w:val="20"/>
      </w:rPr>
    </w:lvl>
    <w:lvl w:ilvl="3" w:tentative="1">
      <w:start w:val="1"/>
      <w:numFmt w:val="bullet"/>
      <w:lvlText w:val=""/>
      <w:lvlJc w:val="left"/>
      <w:pPr>
        <w:tabs>
          <w:tab w:val="num" w:pos="3440"/>
        </w:tabs>
        <w:ind w:left="3440" w:hanging="360"/>
      </w:pPr>
      <w:rPr>
        <w:rFonts w:ascii="Symbol" w:hAnsi="Symbol" w:hint="default"/>
        <w:sz w:val="20"/>
      </w:rPr>
    </w:lvl>
    <w:lvl w:ilvl="4" w:tentative="1">
      <w:start w:val="1"/>
      <w:numFmt w:val="bullet"/>
      <w:lvlText w:val=""/>
      <w:lvlJc w:val="left"/>
      <w:pPr>
        <w:tabs>
          <w:tab w:val="num" w:pos="4160"/>
        </w:tabs>
        <w:ind w:left="4160" w:hanging="360"/>
      </w:pPr>
      <w:rPr>
        <w:rFonts w:ascii="Symbol" w:hAnsi="Symbol" w:hint="default"/>
        <w:sz w:val="20"/>
      </w:rPr>
    </w:lvl>
    <w:lvl w:ilvl="5" w:tentative="1">
      <w:start w:val="1"/>
      <w:numFmt w:val="bullet"/>
      <w:lvlText w:val=""/>
      <w:lvlJc w:val="left"/>
      <w:pPr>
        <w:tabs>
          <w:tab w:val="num" w:pos="4880"/>
        </w:tabs>
        <w:ind w:left="4880" w:hanging="360"/>
      </w:pPr>
      <w:rPr>
        <w:rFonts w:ascii="Symbol" w:hAnsi="Symbol" w:hint="default"/>
        <w:sz w:val="20"/>
      </w:rPr>
    </w:lvl>
    <w:lvl w:ilvl="6" w:tentative="1">
      <w:start w:val="1"/>
      <w:numFmt w:val="bullet"/>
      <w:lvlText w:val=""/>
      <w:lvlJc w:val="left"/>
      <w:pPr>
        <w:tabs>
          <w:tab w:val="num" w:pos="5600"/>
        </w:tabs>
        <w:ind w:left="5600" w:hanging="360"/>
      </w:pPr>
      <w:rPr>
        <w:rFonts w:ascii="Symbol" w:hAnsi="Symbol" w:hint="default"/>
        <w:sz w:val="20"/>
      </w:rPr>
    </w:lvl>
    <w:lvl w:ilvl="7" w:tentative="1">
      <w:start w:val="1"/>
      <w:numFmt w:val="bullet"/>
      <w:lvlText w:val=""/>
      <w:lvlJc w:val="left"/>
      <w:pPr>
        <w:tabs>
          <w:tab w:val="num" w:pos="6320"/>
        </w:tabs>
        <w:ind w:left="6320" w:hanging="360"/>
      </w:pPr>
      <w:rPr>
        <w:rFonts w:ascii="Symbol" w:hAnsi="Symbol" w:hint="default"/>
        <w:sz w:val="20"/>
      </w:rPr>
    </w:lvl>
    <w:lvl w:ilvl="8" w:tentative="1">
      <w:start w:val="1"/>
      <w:numFmt w:val="bullet"/>
      <w:lvlText w:val=""/>
      <w:lvlJc w:val="left"/>
      <w:pPr>
        <w:tabs>
          <w:tab w:val="num" w:pos="7040"/>
        </w:tabs>
        <w:ind w:left="7040" w:hanging="360"/>
      </w:pPr>
      <w:rPr>
        <w:rFonts w:ascii="Symbol" w:hAnsi="Symbol" w:hint="default"/>
        <w:sz w:val="20"/>
      </w:rPr>
    </w:lvl>
  </w:abstractNum>
  <w:abstractNum w:abstractNumId="11">
    <w:nsid w:val="5002359A"/>
    <w:multiLevelType w:val="hybridMultilevel"/>
    <w:tmpl w:val="62F81B32"/>
    <w:lvl w:ilvl="0" w:tplc="AC026774">
      <w:start w:val="1"/>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BE0462"/>
    <w:multiLevelType w:val="multilevel"/>
    <w:tmpl w:val="9876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6B5378"/>
    <w:multiLevelType w:val="multilevel"/>
    <w:tmpl w:val="BF44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730CCD"/>
    <w:multiLevelType w:val="multilevel"/>
    <w:tmpl w:val="7EAE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C6F2517"/>
    <w:multiLevelType w:val="multilevel"/>
    <w:tmpl w:val="47FA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98077C"/>
    <w:multiLevelType w:val="hybridMultilevel"/>
    <w:tmpl w:val="4692B518"/>
    <w:lvl w:ilvl="0" w:tplc="9B06CF18">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13"/>
  </w:num>
  <w:num w:numId="4">
    <w:abstractNumId w:val="2"/>
  </w:num>
  <w:num w:numId="5">
    <w:abstractNumId w:val="3"/>
  </w:num>
  <w:num w:numId="6">
    <w:abstractNumId w:val="6"/>
  </w:num>
  <w:num w:numId="7">
    <w:abstractNumId w:val="10"/>
  </w:num>
  <w:num w:numId="8">
    <w:abstractNumId w:val="12"/>
  </w:num>
  <w:num w:numId="9">
    <w:abstractNumId w:val="9"/>
  </w:num>
  <w:num w:numId="10">
    <w:abstractNumId w:val="7"/>
  </w:num>
  <w:num w:numId="11">
    <w:abstractNumId w:val="14"/>
  </w:num>
  <w:num w:numId="12">
    <w:abstractNumId w:val="8"/>
  </w:num>
  <w:num w:numId="13">
    <w:abstractNumId w:val="0"/>
  </w:num>
  <w:num w:numId="14">
    <w:abstractNumId w:val="5"/>
  </w:num>
  <w:num w:numId="15">
    <w:abstractNumId w:val="4"/>
  </w:num>
  <w:num w:numId="16">
    <w:abstractNumId w:val="11"/>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4C80"/>
    <w:rsid w:val="00027579"/>
    <w:rsid w:val="00042FAE"/>
    <w:rsid w:val="0005392C"/>
    <w:rsid w:val="000809F0"/>
    <w:rsid w:val="00081E6E"/>
    <w:rsid w:val="000845D2"/>
    <w:rsid w:val="000B76C4"/>
    <w:rsid w:val="000D4BEF"/>
    <w:rsid w:val="0013407D"/>
    <w:rsid w:val="00150626"/>
    <w:rsid w:val="001605B7"/>
    <w:rsid w:val="001A17A2"/>
    <w:rsid w:val="001A343E"/>
    <w:rsid w:val="0020022D"/>
    <w:rsid w:val="002346AF"/>
    <w:rsid w:val="0025214D"/>
    <w:rsid w:val="00263F0E"/>
    <w:rsid w:val="00270A6D"/>
    <w:rsid w:val="002A03F5"/>
    <w:rsid w:val="002D0B1C"/>
    <w:rsid w:val="002E58C7"/>
    <w:rsid w:val="00313700"/>
    <w:rsid w:val="00337D1D"/>
    <w:rsid w:val="00353FB7"/>
    <w:rsid w:val="00355673"/>
    <w:rsid w:val="0037018C"/>
    <w:rsid w:val="0037411F"/>
    <w:rsid w:val="00384C3E"/>
    <w:rsid w:val="00384FDB"/>
    <w:rsid w:val="00390682"/>
    <w:rsid w:val="003A1035"/>
    <w:rsid w:val="003A6112"/>
    <w:rsid w:val="003B47E1"/>
    <w:rsid w:val="003C2EC3"/>
    <w:rsid w:val="003D0A81"/>
    <w:rsid w:val="00406F48"/>
    <w:rsid w:val="00412D7C"/>
    <w:rsid w:val="004403E4"/>
    <w:rsid w:val="00483FC1"/>
    <w:rsid w:val="00497B86"/>
    <w:rsid w:val="004B22B7"/>
    <w:rsid w:val="005050CC"/>
    <w:rsid w:val="00514C80"/>
    <w:rsid w:val="0054394A"/>
    <w:rsid w:val="00574084"/>
    <w:rsid w:val="00594ED3"/>
    <w:rsid w:val="005A28FE"/>
    <w:rsid w:val="005A6207"/>
    <w:rsid w:val="005B6F5D"/>
    <w:rsid w:val="005E5655"/>
    <w:rsid w:val="00643FD9"/>
    <w:rsid w:val="0064745D"/>
    <w:rsid w:val="00651B78"/>
    <w:rsid w:val="006C65A5"/>
    <w:rsid w:val="00704046"/>
    <w:rsid w:val="00716F89"/>
    <w:rsid w:val="007172AE"/>
    <w:rsid w:val="007341AD"/>
    <w:rsid w:val="00763DBC"/>
    <w:rsid w:val="007662B5"/>
    <w:rsid w:val="007C6C17"/>
    <w:rsid w:val="0082392B"/>
    <w:rsid w:val="008C0DF7"/>
    <w:rsid w:val="009136D9"/>
    <w:rsid w:val="00947D7D"/>
    <w:rsid w:val="0095519D"/>
    <w:rsid w:val="009D1538"/>
    <w:rsid w:val="009E2136"/>
    <w:rsid w:val="009F1BCB"/>
    <w:rsid w:val="00B02810"/>
    <w:rsid w:val="00B47F28"/>
    <w:rsid w:val="00B614AA"/>
    <w:rsid w:val="00BC2D95"/>
    <w:rsid w:val="00BD0027"/>
    <w:rsid w:val="00C01E0D"/>
    <w:rsid w:val="00C31692"/>
    <w:rsid w:val="00C7487F"/>
    <w:rsid w:val="00CE768A"/>
    <w:rsid w:val="00D0480D"/>
    <w:rsid w:val="00D5527F"/>
    <w:rsid w:val="00D55953"/>
    <w:rsid w:val="00DA3AC7"/>
    <w:rsid w:val="00E03C65"/>
    <w:rsid w:val="00E35F69"/>
    <w:rsid w:val="00E6743D"/>
    <w:rsid w:val="00E75CBA"/>
    <w:rsid w:val="00EA24D6"/>
    <w:rsid w:val="00ED3ABA"/>
    <w:rsid w:val="00EE1727"/>
    <w:rsid w:val="00F334E4"/>
    <w:rsid w:val="00F723C8"/>
    <w:rsid w:val="00F87E20"/>
    <w:rsid w:val="00FC68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727"/>
  </w:style>
  <w:style w:type="paragraph" w:styleId="Heading1">
    <w:name w:val="heading 1"/>
    <w:basedOn w:val="Normal"/>
    <w:next w:val="Normal"/>
    <w:link w:val="Heading1Char"/>
    <w:uiPriority w:val="9"/>
    <w:qFormat/>
    <w:rsid w:val="00C01E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41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A62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A62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4C8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14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C80"/>
    <w:rPr>
      <w:rFonts w:ascii="Tahoma" w:hAnsi="Tahoma" w:cs="Tahoma"/>
      <w:sz w:val="16"/>
      <w:szCs w:val="16"/>
    </w:rPr>
  </w:style>
  <w:style w:type="character" w:customStyle="1" w:styleId="apple-converted-space">
    <w:name w:val="apple-converted-space"/>
    <w:basedOn w:val="DefaultParagraphFont"/>
    <w:rsid w:val="007662B5"/>
  </w:style>
  <w:style w:type="character" w:styleId="Hyperlink">
    <w:name w:val="Hyperlink"/>
    <w:basedOn w:val="DefaultParagraphFont"/>
    <w:uiPriority w:val="99"/>
    <w:unhideWhenUsed/>
    <w:rsid w:val="007662B5"/>
    <w:rPr>
      <w:color w:val="0000FF"/>
      <w:u w:val="single"/>
    </w:rPr>
  </w:style>
  <w:style w:type="character" w:styleId="Emphasis">
    <w:name w:val="Emphasis"/>
    <w:basedOn w:val="DefaultParagraphFont"/>
    <w:uiPriority w:val="20"/>
    <w:qFormat/>
    <w:rsid w:val="007662B5"/>
    <w:rPr>
      <w:i/>
      <w:iCs/>
    </w:rPr>
  </w:style>
  <w:style w:type="character" w:customStyle="1" w:styleId="Heading3Char">
    <w:name w:val="Heading 3 Char"/>
    <w:basedOn w:val="DefaultParagraphFont"/>
    <w:link w:val="Heading3"/>
    <w:uiPriority w:val="9"/>
    <w:rsid w:val="005A620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A6207"/>
    <w:rPr>
      <w:rFonts w:ascii="Times New Roman" w:eastAsia="Times New Roman" w:hAnsi="Times New Roman" w:cs="Times New Roman"/>
      <w:b/>
      <w:bCs/>
      <w:sz w:val="24"/>
      <w:szCs w:val="24"/>
    </w:rPr>
  </w:style>
  <w:style w:type="paragraph" w:styleId="NormalWeb">
    <w:name w:val="Normal (Web)"/>
    <w:basedOn w:val="Normal"/>
    <w:uiPriority w:val="99"/>
    <w:unhideWhenUsed/>
    <w:rsid w:val="005A62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5A62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7411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353FB7"/>
    <w:rPr>
      <w:b/>
      <w:bCs/>
    </w:rPr>
  </w:style>
  <w:style w:type="paragraph" w:customStyle="1" w:styleId="niv1">
    <w:name w:val="niv1"/>
    <w:basedOn w:val="Normal"/>
    <w:rsid w:val="003A61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DA3A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head">
    <w:name w:val="tablehead"/>
    <w:basedOn w:val="Normal"/>
    <w:rsid w:val="00DA3A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DA3A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5050C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2136"/>
    <w:pPr>
      <w:ind w:left="720"/>
      <w:contextualSpacing/>
    </w:pPr>
    <w:rPr>
      <w:rFonts w:eastAsiaTheme="minorEastAsia"/>
    </w:rPr>
  </w:style>
  <w:style w:type="character" w:styleId="HTMLDefinition">
    <w:name w:val="HTML Definition"/>
    <w:basedOn w:val="DefaultParagraphFont"/>
    <w:uiPriority w:val="99"/>
    <w:semiHidden/>
    <w:unhideWhenUsed/>
    <w:rsid w:val="00384C3E"/>
    <w:rPr>
      <w:i/>
      <w:iCs/>
    </w:rPr>
  </w:style>
  <w:style w:type="character" w:customStyle="1" w:styleId="fixedspace">
    <w:name w:val="fixed_space"/>
    <w:basedOn w:val="DefaultParagraphFont"/>
    <w:rsid w:val="00337D1D"/>
  </w:style>
  <w:style w:type="paragraph" w:styleId="HTMLPreformatted">
    <w:name w:val="HTML Preformatted"/>
    <w:basedOn w:val="Normal"/>
    <w:link w:val="HTMLPreformattedChar"/>
    <w:uiPriority w:val="99"/>
    <w:unhideWhenUsed/>
    <w:rsid w:val="00763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3DBC"/>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7C6C1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75CBA"/>
    <w:rPr>
      <w:rFonts w:ascii="Courier New" w:eastAsia="Times New Roman" w:hAnsi="Courier New" w:cs="Courier New"/>
      <w:sz w:val="20"/>
      <w:szCs w:val="20"/>
    </w:rPr>
  </w:style>
  <w:style w:type="paragraph" w:styleId="NoSpacing">
    <w:name w:val="No Spacing"/>
    <w:uiPriority w:val="1"/>
    <w:qFormat/>
    <w:rsid w:val="00390682"/>
    <w:pPr>
      <w:spacing w:after="0" w:line="240" w:lineRule="auto"/>
    </w:pPr>
  </w:style>
  <w:style w:type="paragraph" w:customStyle="1" w:styleId="tab">
    <w:name w:val="tab"/>
    <w:basedOn w:val="Normal"/>
    <w:rsid w:val="00E674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rmal"/>
    <w:rsid w:val="00E67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01E0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2507801">
      <w:bodyDiv w:val="1"/>
      <w:marLeft w:val="0"/>
      <w:marRight w:val="0"/>
      <w:marTop w:val="0"/>
      <w:marBottom w:val="0"/>
      <w:divBdr>
        <w:top w:val="none" w:sz="0" w:space="0" w:color="auto"/>
        <w:left w:val="none" w:sz="0" w:space="0" w:color="auto"/>
        <w:bottom w:val="none" w:sz="0" w:space="0" w:color="auto"/>
        <w:right w:val="none" w:sz="0" w:space="0" w:color="auto"/>
      </w:divBdr>
    </w:div>
    <w:div w:id="65930217">
      <w:bodyDiv w:val="1"/>
      <w:marLeft w:val="0"/>
      <w:marRight w:val="0"/>
      <w:marTop w:val="0"/>
      <w:marBottom w:val="0"/>
      <w:divBdr>
        <w:top w:val="none" w:sz="0" w:space="0" w:color="auto"/>
        <w:left w:val="none" w:sz="0" w:space="0" w:color="auto"/>
        <w:bottom w:val="none" w:sz="0" w:space="0" w:color="auto"/>
        <w:right w:val="none" w:sz="0" w:space="0" w:color="auto"/>
      </w:divBdr>
    </w:div>
    <w:div w:id="87625767">
      <w:bodyDiv w:val="1"/>
      <w:marLeft w:val="0"/>
      <w:marRight w:val="0"/>
      <w:marTop w:val="0"/>
      <w:marBottom w:val="0"/>
      <w:divBdr>
        <w:top w:val="none" w:sz="0" w:space="0" w:color="auto"/>
        <w:left w:val="none" w:sz="0" w:space="0" w:color="auto"/>
        <w:bottom w:val="none" w:sz="0" w:space="0" w:color="auto"/>
        <w:right w:val="none" w:sz="0" w:space="0" w:color="auto"/>
      </w:divBdr>
    </w:div>
    <w:div w:id="112722512">
      <w:bodyDiv w:val="1"/>
      <w:marLeft w:val="0"/>
      <w:marRight w:val="0"/>
      <w:marTop w:val="0"/>
      <w:marBottom w:val="0"/>
      <w:divBdr>
        <w:top w:val="none" w:sz="0" w:space="0" w:color="auto"/>
        <w:left w:val="none" w:sz="0" w:space="0" w:color="auto"/>
        <w:bottom w:val="none" w:sz="0" w:space="0" w:color="auto"/>
        <w:right w:val="none" w:sz="0" w:space="0" w:color="auto"/>
      </w:divBdr>
    </w:div>
    <w:div w:id="135728476">
      <w:bodyDiv w:val="1"/>
      <w:marLeft w:val="0"/>
      <w:marRight w:val="0"/>
      <w:marTop w:val="0"/>
      <w:marBottom w:val="0"/>
      <w:divBdr>
        <w:top w:val="none" w:sz="0" w:space="0" w:color="auto"/>
        <w:left w:val="none" w:sz="0" w:space="0" w:color="auto"/>
        <w:bottom w:val="none" w:sz="0" w:space="0" w:color="auto"/>
        <w:right w:val="none" w:sz="0" w:space="0" w:color="auto"/>
      </w:divBdr>
    </w:div>
    <w:div w:id="141432716">
      <w:bodyDiv w:val="1"/>
      <w:marLeft w:val="0"/>
      <w:marRight w:val="0"/>
      <w:marTop w:val="0"/>
      <w:marBottom w:val="0"/>
      <w:divBdr>
        <w:top w:val="none" w:sz="0" w:space="0" w:color="auto"/>
        <w:left w:val="none" w:sz="0" w:space="0" w:color="auto"/>
        <w:bottom w:val="none" w:sz="0" w:space="0" w:color="auto"/>
        <w:right w:val="none" w:sz="0" w:space="0" w:color="auto"/>
      </w:divBdr>
    </w:div>
    <w:div w:id="143158427">
      <w:bodyDiv w:val="1"/>
      <w:marLeft w:val="0"/>
      <w:marRight w:val="0"/>
      <w:marTop w:val="0"/>
      <w:marBottom w:val="0"/>
      <w:divBdr>
        <w:top w:val="none" w:sz="0" w:space="0" w:color="auto"/>
        <w:left w:val="none" w:sz="0" w:space="0" w:color="auto"/>
        <w:bottom w:val="none" w:sz="0" w:space="0" w:color="auto"/>
        <w:right w:val="none" w:sz="0" w:space="0" w:color="auto"/>
      </w:divBdr>
    </w:div>
    <w:div w:id="169297423">
      <w:bodyDiv w:val="1"/>
      <w:marLeft w:val="0"/>
      <w:marRight w:val="0"/>
      <w:marTop w:val="0"/>
      <w:marBottom w:val="0"/>
      <w:divBdr>
        <w:top w:val="none" w:sz="0" w:space="0" w:color="auto"/>
        <w:left w:val="none" w:sz="0" w:space="0" w:color="auto"/>
        <w:bottom w:val="none" w:sz="0" w:space="0" w:color="auto"/>
        <w:right w:val="none" w:sz="0" w:space="0" w:color="auto"/>
      </w:divBdr>
    </w:div>
    <w:div w:id="286355675">
      <w:bodyDiv w:val="1"/>
      <w:marLeft w:val="0"/>
      <w:marRight w:val="0"/>
      <w:marTop w:val="0"/>
      <w:marBottom w:val="0"/>
      <w:divBdr>
        <w:top w:val="none" w:sz="0" w:space="0" w:color="auto"/>
        <w:left w:val="none" w:sz="0" w:space="0" w:color="auto"/>
        <w:bottom w:val="none" w:sz="0" w:space="0" w:color="auto"/>
        <w:right w:val="none" w:sz="0" w:space="0" w:color="auto"/>
      </w:divBdr>
    </w:div>
    <w:div w:id="366567433">
      <w:bodyDiv w:val="1"/>
      <w:marLeft w:val="0"/>
      <w:marRight w:val="0"/>
      <w:marTop w:val="0"/>
      <w:marBottom w:val="0"/>
      <w:divBdr>
        <w:top w:val="none" w:sz="0" w:space="0" w:color="auto"/>
        <w:left w:val="none" w:sz="0" w:space="0" w:color="auto"/>
        <w:bottom w:val="none" w:sz="0" w:space="0" w:color="auto"/>
        <w:right w:val="none" w:sz="0" w:space="0" w:color="auto"/>
      </w:divBdr>
    </w:div>
    <w:div w:id="415631324">
      <w:bodyDiv w:val="1"/>
      <w:marLeft w:val="0"/>
      <w:marRight w:val="0"/>
      <w:marTop w:val="0"/>
      <w:marBottom w:val="0"/>
      <w:divBdr>
        <w:top w:val="none" w:sz="0" w:space="0" w:color="auto"/>
        <w:left w:val="none" w:sz="0" w:space="0" w:color="auto"/>
        <w:bottom w:val="none" w:sz="0" w:space="0" w:color="auto"/>
        <w:right w:val="none" w:sz="0" w:space="0" w:color="auto"/>
      </w:divBdr>
    </w:div>
    <w:div w:id="416484865">
      <w:bodyDiv w:val="1"/>
      <w:marLeft w:val="0"/>
      <w:marRight w:val="0"/>
      <w:marTop w:val="0"/>
      <w:marBottom w:val="0"/>
      <w:divBdr>
        <w:top w:val="none" w:sz="0" w:space="0" w:color="auto"/>
        <w:left w:val="none" w:sz="0" w:space="0" w:color="auto"/>
        <w:bottom w:val="none" w:sz="0" w:space="0" w:color="auto"/>
        <w:right w:val="none" w:sz="0" w:space="0" w:color="auto"/>
      </w:divBdr>
    </w:div>
    <w:div w:id="513764170">
      <w:bodyDiv w:val="1"/>
      <w:marLeft w:val="0"/>
      <w:marRight w:val="0"/>
      <w:marTop w:val="0"/>
      <w:marBottom w:val="0"/>
      <w:divBdr>
        <w:top w:val="none" w:sz="0" w:space="0" w:color="auto"/>
        <w:left w:val="none" w:sz="0" w:space="0" w:color="auto"/>
        <w:bottom w:val="none" w:sz="0" w:space="0" w:color="auto"/>
        <w:right w:val="none" w:sz="0" w:space="0" w:color="auto"/>
      </w:divBdr>
    </w:div>
    <w:div w:id="565992525">
      <w:bodyDiv w:val="1"/>
      <w:marLeft w:val="0"/>
      <w:marRight w:val="0"/>
      <w:marTop w:val="0"/>
      <w:marBottom w:val="0"/>
      <w:divBdr>
        <w:top w:val="none" w:sz="0" w:space="0" w:color="auto"/>
        <w:left w:val="none" w:sz="0" w:space="0" w:color="auto"/>
        <w:bottom w:val="none" w:sz="0" w:space="0" w:color="auto"/>
        <w:right w:val="none" w:sz="0" w:space="0" w:color="auto"/>
      </w:divBdr>
    </w:div>
    <w:div w:id="641354673">
      <w:bodyDiv w:val="1"/>
      <w:marLeft w:val="0"/>
      <w:marRight w:val="0"/>
      <w:marTop w:val="0"/>
      <w:marBottom w:val="0"/>
      <w:divBdr>
        <w:top w:val="none" w:sz="0" w:space="0" w:color="auto"/>
        <w:left w:val="none" w:sz="0" w:space="0" w:color="auto"/>
        <w:bottom w:val="none" w:sz="0" w:space="0" w:color="auto"/>
        <w:right w:val="none" w:sz="0" w:space="0" w:color="auto"/>
      </w:divBdr>
    </w:div>
    <w:div w:id="666326654">
      <w:bodyDiv w:val="1"/>
      <w:marLeft w:val="0"/>
      <w:marRight w:val="0"/>
      <w:marTop w:val="0"/>
      <w:marBottom w:val="0"/>
      <w:divBdr>
        <w:top w:val="none" w:sz="0" w:space="0" w:color="auto"/>
        <w:left w:val="none" w:sz="0" w:space="0" w:color="auto"/>
        <w:bottom w:val="none" w:sz="0" w:space="0" w:color="auto"/>
        <w:right w:val="none" w:sz="0" w:space="0" w:color="auto"/>
      </w:divBdr>
      <w:divsChild>
        <w:div w:id="124200482">
          <w:marLeft w:val="0"/>
          <w:marRight w:val="0"/>
          <w:marTop w:val="225"/>
          <w:marBottom w:val="300"/>
          <w:divBdr>
            <w:top w:val="none" w:sz="0" w:space="0" w:color="auto"/>
            <w:left w:val="none" w:sz="0" w:space="0" w:color="auto"/>
            <w:bottom w:val="none" w:sz="0" w:space="0" w:color="auto"/>
            <w:right w:val="none" w:sz="0" w:space="0" w:color="auto"/>
          </w:divBdr>
        </w:div>
        <w:div w:id="179046238">
          <w:marLeft w:val="0"/>
          <w:marRight w:val="0"/>
          <w:marTop w:val="225"/>
          <w:marBottom w:val="300"/>
          <w:divBdr>
            <w:top w:val="none" w:sz="0" w:space="0" w:color="auto"/>
            <w:left w:val="none" w:sz="0" w:space="0" w:color="auto"/>
            <w:bottom w:val="none" w:sz="0" w:space="0" w:color="auto"/>
            <w:right w:val="none" w:sz="0" w:space="0" w:color="auto"/>
          </w:divBdr>
        </w:div>
        <w:div w:id="545719728">
          <w:marLeft w:val="0"/>
          <w:marRight w:val="0"/>
          <w:marTop w:val="225"/>
          <w:marBottom w:val="300"/>
          <w:divBdr>
            <w:top w:val="none" w:sz="0" w:space="0" w:color="auto"/>
            <w:left w:val="none" w:sz="0" w:space="0" w:color="auto"/>
            <w:bottom w:val="none" w:sz="0" w:space="0" w:color="auto"/>
            <w:right w:val="none" w:sz="0" w:space="0" w:color="auto"/>
          </w:divBdr>
        </w:div>
        <w:div w:id="783891058">
          <w:marLeft w:val="0"/>
          <w:marRight w:val="0"/>
          <w:marTop w:val="225"/>
          <w:marBottom w:val="300"/>
          <w:divBdr>
            <w:top w:val="none" w:sz="0" w:space="0" w:color="auto"/>
            <w:left w:val="none" w:sz="0" w:space="0" w:color="auto"/>
            <w:bottom w:val="none" w:sz="0" w:space="0" w:color="auto"/>
            <w:right w:val="none" w:sz="0" w:space="0" w:color="auto"/>
          </w:divBdr>
        </w:div>
        <w:div w:id="939289368">
          <w:marLeft w:val="0"/>
          <w:marRight w:val="0"/>
          <w:marTop w:val="225"/>
          <w:marBottom w:val="300"/>
          <w:divBdr>
            <w:top w:val="none" w:sz="0" w:space="0" w:color="auto"/>
            <w:left w:val="none" w:sz="0" w:space="0" w:color="auto"/>
            <w:bottom w:val="none" w:sz="0" w:space="0" w:color="auto"/>
            <w:right w:val="none" w:sz="0" w:space="0" w:color="auto"/>
          </w:divBdr>
        </w:div>
      </w:divsChild>
    </w:div>
    <w:div w:id="677121346">
      <w:bodyDiv w:val="1"/>
      <w:marLeft w:val="0"/>
      <w:marRight w:val="0"/>
      <w:marTop w:val="0"/>
      <w:marBottom w:val="0"/>
      <w:divBdr>
        <w:top w:val="none" w:sz="0" w:space="0" w:color="auto"/>
        <w:left w:val="none" w:sz="0" w:space="0" w:color="auto"/>
        <w:bottom w:val="none" w:sz="0" w:space="0" w:color="auto"/>
        <w:right w:val="none" w:sz="0" w:space="0" w:color="auto"/>
      </w:divBdr>
    </w:div>
    <w:div w:id="908463545">
      <w:bodyDiv w:val="1"/>
      <w:marLeft w:val="0"/>
      <w:marRight w:val="0"/>
      <w:marTop w:val="0"/>
      <w:marBottom w:val="0"/>
      <w:divBdr>
        <w:top w:val="none" w:sz="0" w:space="0" w:color="auto"/>
        <w:left w:val="none" w:sz="0" w:space="0" w:color="auto"/>
        <w:bottom w:val="none" w:sz="0" w:space="0" w:color="auto"/>
        <w:right w:val="none" w:sz="0" w:space="0" w:color="auto"/>
      </w:divBdr>
    </w:div>
    <w:div w:id="924653620">
      <w:bodyDiv w:val="1"/>
      <w:marLeft w:val="0"/>
      <w:marRight w:val="0"/>
      <w:marTop w:val="0"/>
      <w:marBottom w:val="0"/>
      <w:divBdr>
        <w:top w:val="none" w:sz="0" w:space="0" w:color="auto"/>
        <w:left w:val="none" w:sz="0" w:space="0" w:color="auto"/>
        <w:bottom w:val="none" w:sz="0" w:space="0" w:color="auto"/>
        <w:right w:val="none" w:sz="0" w:space="0" w:color="auto"/>
      </w:divBdr>
    </w:div>
    <w:div w:id="1049766565">
      <w:bodyDiv w:val="1"/>
      <w:marLeft w:val="0"/>
      <w:marRight w:val="0"/>
      <w:marTop w:val="0"/>
      <w:marBottom w:val="0"/>
      <w:divBdr>
        <w:top w:val="none" w:sz="0" w:space="0" w:color="auto"/>
        <w:left w:val="none" w:sz="0" w:space="0" w:color="auto"/>
        <w:bottom w:val="none" w:sz="0" w:space="0" w:color="auto"/>
        <w:right w:val="none" w:sz="0" w:space="0" w:color="auto"/>
      </w:divBdr>
    </w:div>
    <w:div w:id="1065570059">
      <w:bodyDiv w:val="1"/>
      <w:marLeft w:val="0"/>
      <w:marRight w:val="0"/>
      <w:marTop w:val="0"/>
      <w:marBottom w:val="0"/>
      <w:divBdr>
        <w:top w:val="none" w:sz="0" w:space="0" w:color="auto"/>
        <w:left w:val="none" w:sz="0" w:space="0" w:color="auto"/>
        <w:bottom w:val="none" w:sz="0" w:space="0" w:color="auto"/>
        <w:right w:val="none" w:sz="0" w:space="0" w:color="auto"/>
      </w:divBdr>
    </w:div>
    <w:div w:id="1105614423">
      <w:bodyDiv w:val="1"/>
      <w:marLeft w:val="0"/>
      <w:marRight w:val="0"/>
      <w:marTop w:val="0"/>
      <w:marBottom w:val="0"/>
      <w:divBdr>
        <w:top w:val="none" w:sz="0" w:space="0" w:color="auto"/>
        <w:left w:val="none" w:sz="0" w:space="0" w:color="auto"/>
        <w:bottom w:val="none" w:sz="0" w:space="0" w:color="auto"/>
        <w:right w:val="none" w:sz="0" w:space="0" w:color="auto"/>
      </w:divBdr>
    </w:div>
    <w:div w:id="1146893690">
      <w:bodyDiv w:val="1"/>
      <w:marLeft w:val="0"/>
      <w:marRight w:val="0"/>
      <w:marTop w:val="0"/>
      <w:marBottom w:val="0"/>
      <w:divBdr>
        <w:top w:val="none" w:sz="0" w:space="0" w:color="auto"/>
        <w:left w:val="none" w:sz="0" w:space="0" w:color="auto"/>
        <w:bottom w:val="none" w:sz="0" w:space="0" w:color="auto"/>
        <w:right w:val="none" w:sz="0" w:space="0" w:color="auto"/>
      </w:divBdr>
    </w:div>
    <w:div w:id="1191797639">
      <w:bodyDiv w:val="1"/>
      <w:marLeft w:val="0"/>
      <w:marRight w:val="0"/>
      <w:marTop w:val="0"/>
      <w:marBottom w:val="0"/>
      <w:divBdr>
        <w:top w:val="none" w:sz="0" w:space="0" w:color="auto"/>
        <w:left w:val="none" w:sz="0" w:space="0" w:color="auto"/>
        <w:bottom w:val="none" w:sz="0" w:space="0" w:color="auto"/>
        <w:right w:val="none" w:sz="0" w:space="0" w:color="auto"/>
      </w:divBdr>
    </w:div>
    <w:div w:id="1234314622">
      <w:bodyDiv w:val="1"/>
      <w:marLeft w:val="0"/>
      <w:marRight w:val="0"/>
      <w:marTop w:val="0"/>
      <w:marBottom w:val="0"/>
      <w:divBdr>
        <w:top w:val="none" w:sz="0" w:space="0" w:color="auto"/>
        <w:left w:val="none" w:sz="0" w:space="0" w:color="auto"/>
        <w:bottom w:val="none" w:sz="0" w:space="0" w:color="auto"/>
        <w:right w:val="none" w:sz="0" w:space="0" w:color="auto"/>
      </w:divBdr>
    </w:div>
    <w:div w:id="1235974691">
      <w:bodyDiv w:val="1"/>
      <w:marLeft w:val="0"/>
      <w:marRight w:val="0"/>
      <w:marTop w:val="0"/>
      <w:marBottom w:val="0"/>
      <w:divBdr>
        <w:top w:val="none" w:sz="0" w:space="0" w:color="auto"/>
        <w:left w:val="none" w:sz="0" w:space="0" w:color="auto"/>
        <w:bottom w:val="none" w:sz="0" w:space="0" w:color="auto"/>
        <w:right w:val="none" w:sz="0" w:space="0" w:color="auto"/>
      </w:divBdr>
    </w:div>
    <w:div w:id="1535574674">
      <w:bodyDiv w:val="1"/>
      <w:marLeft w:val="0"/>
      <w:marRight w:val="0"/>
      <w:marTop w:val="0"/>
      <w:marBottom w:val="0"/>
      <w:divBdr>
        <w:top w:val="none" w:sz="0" w:space="0" w:color="auto"/>
        <w:left w:val="none" w:sz="0" w:space="0" w:color="auto"/>
        <w:bottom w:val="none" w:sz="0" w:space="0" w:color="auto"/>
        <w:right w:val="none" w:sz="0" w:space="0" w:color="auto"/>
      </w:divBdr>
    </w:div>
    <w:div w:id="1608468077">
      <w:bodyDiv w:val="1"/>
      <w:marLeft w:val="0"/>
      <w:marRight w:val="0"/>
      <w:marTop w:val="0"/>
      <w:marBottom w:val="0"/>
      <w:divBdr>
        <w:top w:val="none" w:sz="0" w:space="0" w:color="auto"/>
        <w:left w:val="none" w:sz="0" w:space="0" w:color="auto"/>
        <w:bottom w:val="none" w:sz="0" w:space="0" w:color="auto"/>
        <w:right w:val="none" w:sz="0" w:space="0" w:color="auto"/>
      </w:divBdr>
    </w:div>
    <w:div w:id="1691183371">
      <w:bodyDiv w:val="1"/>
      <w:marLeft w:val="0"/>
      <w:marRight w:val="0"/>
      <w:marTop w:val="0"/>
      <w:marBottom w:val="0"/>
      <w:divBdr>
        <w:top w:val="none" w:sz="0" w:space="0" w:color="auto"/>
        <w:left w:val="none" w:sz="0" w:space="0" w:color="auto"/>
        <w:bottom w:val="none" w:sz="0" w:space="0" w:color="auto"/>
        <w:right w:val="none" w:sz="0" w:space="0" w:color="auto"/>
      </w:divBdr>
    </w:div>
    <w:div w:id="1704792288">
      <w:bodyDiv w:val="1"/>
      <w:marLeft w:val="0"/>
      <w:marRight w:val="0"/>
      <w:marTop w:val="0"/>
      <w:marBottom w:val="0"/>
      <w:divBdr>
        <w:top w:val="none" w:sz="0" w:space="0" w:color="auto"/>
        <w:left w:val="none" w:sz="0" w:space="0" w:color="auto"/>
        <w:bottom w:val="none" w:sz="0" w:space="0" w:color="auto"/>
        <w:right w:val="none" w:sz="0" w:space="0" w:color="auto"/>
      </w:divBdr>
    </w:div>
    <w:div w:id="1767732565">
      <w:bodyDiv w:val="1"/>
      <w:marLeft w:val="0"/>
      <w:marRight w:val="0"/>
      <w:marTop w:val="0"/>
      <w:marBottom w:val="0"/>
      <w:divBdr>
        <w:top w:val="none" w:sz="0" w:space="0" w:color="auto"/>
        <w:left w:val="none" w:sz="0" w:space="0" w:color="auto"/>
        <w:bottom w:val="none" w:sz="0" w:space="0" w:color="auto"/>
        <w:right w:val="none" w:sz="0" w:space="0" w:color="auto"/>
      </w:divBdr>
    </w:div>
    <w:div w:id="1796872199">
      <w:bodyDiv w:val="1"/>
      <w:marLeft w:val="0"/>
      <w:marRight w:val="0"/>
      <w:marTop w:val="0"/>
      <w:marBottom w:val="0"/>
      <w:divBdr>
        <w:top w:val="none" w:sz="0" w:space="0" w:color="auto"/>
        <w:left w:val="none" w:sz="0" w:space="0" w:color="auto"/>
        <w:bottom w:val="none" w:sz="0" w:space="0" w:color="auto"/>
        <w:right w:val="none" w:sz="0" w:space="0" w:color="auto"/>
      </w:divBdr>
    </w:div>
    <w:div w:id="1798066928">
      <w:bodyDiv w:val="1"/>
      <w:marLeft w:val="0"/>
      <w:marRight w:val="0"/>
      <w:marTop w:val="0"/>
      <w:marBottom w:val="0"/>
      <w:divBdr>
        <w:top w:val="none" w:sz="0" w:space="0" w:color="auto"/>
        <w:left w:val="none" w:sz="0" w:space="0" w:color="auto"/>
        <w:bottom w:val="none" w:sz="0" w:space="0" w:color="auto"/>
        <w:right w:val="none" w:sz="0" w:space="0" w:color="auto"/>
      </w:divBdr>
      <w:divsChild>
        <w:div w:id="530653429">
          <w:marLeft w:val="745"/>
          <w:marRight w:val="0"/>
          <w:marTop w:val="0"/>
          <w:marBottom w:val="150"/>
          <w:divBdr>
            <w:top w:val="none" w:sz="0" w:space="0" w:color="auto"/>
            <w:left w:val="none" w:sz="0" w:space="0" w:color="auto"/>
            <w:bottom w:val="none" w:sz="0" w:space="0" w:color="auto"/>
            <w:right w:val="none" w:sz="0" w:space="0" w:color="auto"/>
          </w:divBdr>
        </w:div>
      </w:divsChild>
    </w:div>
    <w:div w:id="1840190307">
      <w:bodyDiv w:val="1"/>
      <w:marLeft w:val="0"/>
      <w:marRight w:val="0"/>
      <w:marTop w:val="0"/>
      <w:marBottom w:val="0"/>
      <w:divBdr>
        <w:top w:val="none" w:sz="0" w:space="0" w:color="auto"/>
        <w:left w:val="none" w:sz="0" w:space="0" w:color="auto"/>
        <w:bottom w:val="none" w:sz="0" w:space="0" w:color="auto"/>
        <w:right w:val="none" w:sz="0" w:space="0" w:color="auto"/>
      </w:divBdr>
    </w:div>
    <w:div w:id="1931892619">
      <w:bodyDiv w:val="1"/>
      <w:marLeft w:val="0"/>
      <w:marRight w:val="0"/>
      <w:marTop w:val="0"/>
      <w:marBottom w:val="0"/>
      <w:divBdr>
        <w:top w:val="none" w:sz="0" w:space="0" w:color="auto"/>
        <w:left w:val="none" w:sz="0" w:space="0" w:color="auto"/>
        <w:bottom w:val="none" w:sz="0" w:space="0" w:color="auto"/>
        <w:right w:val="none" w:sz="0" w:space="0" w:color="auto"/>
      </w:divBdr>
    </w:div>
    <w:div w:id="1933737979">
      <w:bodyDiv w:val="1"/>
      <w:marLeft w:val="0"/>
      <w:marRight w:val="0"/>
      <w:marTop w:val="0"/>
      <w:marBottom w:val="0"/>
      <w:divBdr>
        <w:top w:val="none" w:sz="0" w:space="0" w:color="auto"/>
        <w:left w:val="none" w:sz="0" w:space="0" w:color="auto"/>
        <w:bottom w:val="none" w:sz="0" w:space="0" w:color="auto"/>
        <w:right w:val="none" w:sz="0" w:space="0" w:color="auto"/>
      </w:divBdr>
    </w:div>
    <w:div w:id="1946963322">
      <w:bodyDiv w:val="1"/>
      <w:marLeft w:val="0"/>
      <w:marRight w:val="0"/>
      <w:marTop w:val="0"/>
      <w:marBottom w:val="0"/>
      <w:divBdr>
        <w:top w:val="none" w:sz="0" w:space="0" w:color="auto"/>
        <w:left w:val="none" w:sz="0" w:space="0" w:color="auto"/>
        <w:bottom w:val="none" w:sz="0" w:space="0" w:color="auto"/>
        <w:right w:val="none" w:sz="0" w:space="0" w:color="auto"/>
      </w:divBdr>
    </w:div>
    <w:div w:id="1961110643">
      <w:bodyDiv w:val="1"/>
      <w:marLeft w:val="0"/>
      <w:marRight w:val="0"/>
      <w:marTop w:val="0"/>
      <w:marBottom w:val="0"/>
      <w:divBdr>
        <w:top w:val="none" w:sz="0" w:space="0" w:color="auto"/>
        <w:left w:val="none" w:sz="0" w:space="0" w:color="auto"/>
        <w:bottom w:val="none" w:sz="0" w:space="0" w:color="auto"/>
        <w:right w:val="none" w:sz="0" w:space="0" w:color="auto"/>
      </w:divBdr>
      <w:divsChild>
        <w:div w:id="1875387401">
          <w:marLeft w:val="0"/>
          <w:marRight w:val="0"/>
          <w:marTop w:val="120"/>
          <w:marBottom w:val="120"/>
          <w:divBdr>
            <w:top w:val="none" w:sz="0" w:space="0" w:color="auto"/>
            <w:left w:val="none" w:sz="0" w:space="0" w:color="auto"/>
            <w:bottom w:val="none" w:sz="0" w:space="0" w:color="auto"/>
            <w:right w:val="none" w:sz="0" w:space="0" w:color="auto"/>
          </w:divBdr>
        </w:div>
      </w:divsChild>
    </w:div>
    <w:div w:id="1980066475">
      <w:bodyDiv w:val="1"/>
      <w:marLeft w:val="0"/>
      <w:marRight w:val="0"/>
      <w:marTop w:val="0"/>
      <w:marBottom w:val="0"/>
      <w:divBdr>
        <w:top w:val="none" w:sz="0" w:space="0" w:color="auto"/>
        <w:left w:val="none" w:sz="0" w:space="0" w:color="auto"/>
        <w:bottom w:val="none" w:sz="0" w:space="0" w:color="auto"/>
        <w:right w:val="none" w:sz="0" w:space="0" w:color="auto"/>
      </w:divBdr>
    </w:div>
    <w:div w:id="2008432819">
      <w:bodyDiv w:val="1"/>
      <w:marLeft w:val="0"/>
      <w:marRight w:val="0"/>
      <w:marTop w:val="0"/>
      <w:marBottom w:val="0"/>
      <w:divBdr>
        <w:top w:val="none" w:sz="0" w:space="0" w:color="auto"/>
        <w:left w:val="none" w:sz="0" w:space="0" w:color="auto"/>
        <w:bottom w:val="none" w:sz="0" w:space="0" w:color="auto"/>
        <w:right w:val="none" w:sz="0" w:space="0" w:color="auto"/>
      </w:divBdr>
    </w:div>
    <w:div w:id="2057701145">
      <w:bodyDiv w:val="1"/>
      <w:marLeft w:val="0"/>
      <w:marRight w:val="0"/>
      <w:marTop w:val="0"/>
      <w:marBottom w:val="0"/>
      <w:divBdr>
        <w:top w:val="none" w:sz="0" w:space="0" w:color="auto"/>
        <w:left w:val="none" w:sz="0" w:space="0" w:color="auto"/>
        <w:bottom w:val="none" w:sz="0" w:space="0" w:color="auto"/>
        <w:right w:val="none" w:sz="0" w:space="0" w:color="auto"/>
      </w:divBdr>
    </w:div>
    <w:div w:id="2068261452">
      <w:bodyDiv w:val="1"/>
      <w:marLeft w:val="0"/>
      <w:marRight w:val="0"/>
      <w:marTop w:val="0"/>
      <w:marBottom w:val="0"/>
      <w:divBdr>
        <w:top w:val="none" w:sz="0" w:space="0" w:color="auto"/>
        <w:left w:val="none" w:sz="0" w:space="0" w:color="auto"/>
        <w:bottom w:val="none" w:sz="0" w:space="0" w:color="auto"/>
        <w:right w:val="none" w:sz="0" w:space="0" w:color="auto"/>
      </w:divBdr>
    </w:div>
    <w:div w:id="2075345919">
      <w:bodyDiv w:val="1"/>
      <w:marLeft w:val="0"/>
      <w:marRight w:val="0"/>
      <w:marTop w:val="0"/>
      <w:marBottom w:val="0"/>
      <w:divBdr>
        <w:top w:val="none" w:sz="0" w:space="0" w:color="auto"/>
        <w:left w:val="none" w:sz="0" w:space="0" w:color="auto"/>
        <w:bottom w:val="none" w:sz="0" w:space="0" w:color="auto"/>
        <w:right w:val="none" w:sz="0" w:space="0" w:color="auto"/>
      </w:divBdr>
      <w:divsChild>
        <w:div w:id="17197113">
          <w:marLeft w:val="250"/>
          <w:marRight w:val="0"/>
          <w:marTop w:val="250"/>
          <w:marBottom w:val="250"/>
          <w:divBdr>
            <w:top w:val="single" w:sz="4" w:space="0" w:color="DFDFDF"/>
            <w:left w:val="single" w:sz="4" w:space="0" w:color="DFDFDF"/>
            <w:bottom w:val="single" w:sz="4" w:space="0" w:color="DFDFDF"/>
            <w:right w:val="single" w:sz="4" w:space="0" w:color="DFDFDF"/>
          </w:divBdr>
          <w:divsChild>
            <w:div w:id="2005087287">
              <w:marLeft w:val="0"/>
              <w:marRight w:val="0"/>
              <w:marTop w:val="0"/>
              <w:marBottom w:val="0"/>
              <w:divBdr>
                <w:top w:val="none" w:sz="0" w:space="0" w:color="auto"/>
                <w:left w:val="none" w:sz="0" w:space="0" w:color="auto"/>
                <w:bottom w:val="none" w:sz="0" w:space="0" w:color="auto"/>
                <w:right w:val="dotted" w:sz="4" w:space="0" w:color="DFDFDF"/>
              </w:divBdr>
            </w:div>
            <w:div w:id="6672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0362">
      <w:bodyDiv w:val="1"/>
      <w:marLeft w:val="0"/>
      <w:marRight w:val="0"/>
      <w:marTop w:val="0"/>
      <w:marBottom w:val="0"/>
      <w:divBdr>
        <w:top w:val="none" w:sz="0" w:space="0" w:color="auto"/>
        <w:left w:val="none" w:sz="0" w:space="0" w:color="auto"/>
        <w:bottom w:val="none" w:sz="0" w:space="0" w:color="auto"/>
        <w:right w:val="none" w:sz="0" w:space="0" w:color="auto"/>
      </w:divBdr>
    </w:div>
    <w:div w:id="213636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emory_management" TargetMode="External"/><Relationship Id="rId21" Type="http://schemas.openxmlformats.org/officeDocument/2006/relationships/hyperlink" Target="http://en.wikipedia.org/wiki/Computer_worm" TargetMode="External"/><Relationship Id="rId42" Type="http://schemas.openxmlformats.org/officeDocument/2006/relationships/hyperlink" Target="http://www.rapidtables.com/code/linux/cp/cp-r.htm" TargetMode="External"/><Relationship Id="rId47" Type="http://schemas.openxmlformats.org/officeDocument/2006/relationships/hyperlink" Target="https://en.wikipedia.org/wiki/Berkeley_Fast_File_System" TargetMode="External"/><Relationship Id="rId63" Type="http://schemas.openxmlformats.org/officeDocument/2006/relationships/hyperlink" Target="https://en.wikipedia.org/wiki/Ext4" TargetMode="External"/><Relationship Id="rId68" Type="http://schemas.openxmlformats.org/officeDocument/2006/relationships/hyperlink" Target="https://en.wikipedia.org/wiki/Linux_kernel" TargetMode="External"/><Relationship Id="rId84" Type="http://schemas.openxmlformats.org/officeDocument/2006/relationships/hyperlink" Target="https://en.wikipedia.org/wiki/Private_network" TargetMode="External"/><Relationship Id="rId89" Type="http://schemas.openxmlformats.org/officeDocument/2006/relationships/hyperlink" Target="https://en.wikipedia.org/wiki/Sub-domain" TargetMode="External"/><Relationship Id="rId7" Type="http://schemas.openxmlformats.org/officeDocument/2006/relationships/hyperlink" Target="https://en.wikipedia.org/wiki/Shell_(computing)" TargetMode="External"/><Relationship Id="rId71" Type="http://schemas.openxmlformats.org/officeDocument/2006/relationships/hyperlink" Target="https://en.wikipedia.org/wiki/Stephen_Tweedie" TargetMode="External"/><Relationship Id="rId92" Type="http://schemas.openxmlformats.org/officeDocument/2006/relationships/hyperlink" Target="https://en.wikipedia.org/wiki/HOSTS.TXT" TargetMode="External"/><Relationship Id="rId2" Type="http://schemas.openxmlformats.org/officeDocument/2006/relationships/numbering" Target="numbering.xml"/><Relationship Id="rId16" Type="http://schemas.openxmlformats.org/officeDocument/2006/relationships/hyperlink" Target="http://en.wikipedia.org/wiki/Microsoft_Windows" TargetMode="External"/><Relationship Id="rId29" Type="http://schemas.openxmlformats.org/officeDocument/2006/relationships/hyperlink" Target="https://en.wikipedia.org/wiki/Scheduling_(computing)" TargetMode="External"/><Relationship Id="rId107" Type="http://schemas.openxmlformats.org/officeDocument/2006/relationships/fontTable" Target="fontTable.xml"/><Relationship Id="rId11" Type="http://schemas.openxmlformats.org/officeDocument/2006/relationships/hyperlink" Target="https://en.wikipedia.org/wiki/Unix-like" TargetMode="External"/><Relationship Id="rId24" Type="http://schemas.openxmlformats.org/officeDocument/2006/relationships/hyperlink" Target="https://en.wikipedia.org/wiki/Scheduling" TargetMode="External"/><Relationship Id="rId32" Type="http://schemas.openxmlformats.org/officeDocument/2006/relationships/hyperlink" Target="http://www.computerhope.com/jargon/f/filesyst.htm" TargetMode="External"/><Relationship Id="rId37" Type="http://schemas.openxmlformats.org/officeDocument/2006/relationships/hyperlink" Target="https://en.wikipedia.org/wiki/Wikipedia:Disputed_statement" TargetMode="External"/><Relationship Id="rId40" Type="http://schemas.openxmlformats.org/officeDocument/2006/relationships/hyperlink" Target="https://en.wikipedia.org/wiki/Virtual_file_system" TargetMode="External"/><Relationship Id="rId45" Type="http://schemas.openxmlformats.org/officeDocument/2006/relationships/hyperlink" Target="https://en.wikipedia.org/wiki/Kernel_(computer_science)" TargetMode="External"/><Relationship Id="rId53" Type="http://schemas.openxmlformats.org/officeDocument/2006/relationships/hyperlink" Target="https://en.wikipedia.org/wiki/Microsoft_Windows" TargetMode="External"/><Relationship Id="rId58" Type="http://schemas.openxmlformats.org/officeDocument/2006/relationships/hyperlink" Target="https://en.wikipedia.org/wiki/Journaling_file_system" TargetMode="External"/><Relationship Id="rId66" Type="http://schemas.openxmlformats.org/officeDocument/2006/relationships/hyperlink" Target="https://en.wikipedia.org/wiki/Unix_File_System" TargetMode="External"/><Relationship Id="rId74" Type="http://schemas.openxmlformats.org/officeDocument/2006/relationships/hyperlink" Target="https://en.wikipedia.org/wiki/Journaling_file_system" TargetMode="External"/><Relationship Id="rId79" Type="http://schemas.openxmlformats.org/officeDocument/2006/relationships/hyperlink" Target="https://en.wikipedia.org/wiki/Journaling_file_system" TargetMode="External"/><Relationship Id="rId87" Type="http://schemas.openxmlformats.org/officeDocument/2006/relationships/hyperlink" Target="https://en.wikipedia.org/wiki/Directory_service" TargetMode="External"/><Relationship Id="rId102" Type="http://schemas.openxmlformats.org/officeDocument/2006/relationships/hyperlink" Target="https://en.wikipedia.org/wiki/Copyleft" TargetMode="External"/><Relationship Id="rId5" Type="http://schemas.openxmlformats.org/officeDocument/2006/relationships/webSettings" Target="webSettings.xml"/><Relationship Id="rId61" Type="http://schemas.openxmlformats.org/officeDocument/2006/relationships/hyperlink" Target="https://en.wikipedia.org/wiki/USB_flash_drive" TargetMode="External"/><Relationship Id="rId82" Type="http://schemas.openxmlformats.org/officeDocument/2006/relationships/hyperlink" Target="https://en.wikipedia.org/wiki/Hierarchical" TargetMode="External"/><Relationship Id="rId90" Type="http://schemas.openxmlformats.org/officeDocument/2006/relationships/hyperlink" Target="https://en.wikipedia.org/wiki/Database" TargetMode="External"/><Relationship Id="rId95" Type="http://schemas.openxmlformats.org/officeDocument/2006/relationships/hyperlink" Target="https://en.wikipedia.org/wiki/Address_space" TargetMode="External"/><Relationship Id="rId19" Type="http://schemas.openxmlformats.org/officeDocument/2006/relationships/hyperlink" Target="http://en.wikipedia.org/wiki/Spyware" TargetMode="External"/><Relationship Id="rId14" Type="http://schemas.openxmlformats.org/officeDocument/2006/relationships/hyperlink" Target="http://en.wikipedia.org/wiki/Blue_screen_of_death" TargetMode="External"/><Relationship Id="rId22" Type="http://schemas.openxmlformats.org/officeDocument/2006/relationships/hyperlink" Target="https://en.wikipedia.org/wiki/Kernel_(computer_science)" TargetMode="External"/><Relationship Id="rId27" Type="http://schemas.openxmlformats.org/officeDocument/2006/relationships/hyperlink" Target="https://en.wikipedia.org/wiki/Interrupt_handler" TargetMode="External"/><Relationship Id="rId30" Type="http://schemas.openxmlformats.org/officeDocument/2006/relationships/hyperlink" Target="https://en.wikipedia.org/wiki/File_descriptor" TargetMode="External"/><Relationship Id="rId35" Type="http://schemas.openxmlformats.org/officeDocument/2006/relationships/hyperlink" Target="https://en.wikipedia.org/wiki/Talk:Unix_architecture" TargetMode="External"/><Relationship Id="rId43" Type="http://schemas.openxmlformats.org/officeDocument/2006/relationships/hyperlink" Target="https://en.wikipedia.org/wiki/File_system" TargetMode="External"/><Relationship Id="rId48" Type="http://schemas.openxmlformats.org/officeDocument/2006/relationships/hyperlink" Target="https://en.wikipedia.org/wiki/Berkeley_Software_Distribution" TargetMode="External"/><Relationship Id="rId56" Type="http://schemas.openxmlformats.org/officeDocument/2006/relationships/hyperlink" Target="https://en.wikipedia.org/wiki/Red_Hat_Linux" TargetMode="External"/><Relationship Id="rId64" Type="http://schemas.openxmlformats.org/officeDocument/2006/relationships/hyperlink" Target="https://en.wikipedia.org/wiki/Block_(data_storage)" TargetMode="External"/><Relationship Id="rId69" Type="http://schemas.openxmlformats.org/officeDocument/2006/relationships/hyperlink" Target="https://en.wikipedia.org/wiki/File_system" TargetMode="External"/><Relationship Id="rId77" Type="http://schemas.openxmlformats.org/officeDocument/2006/relationships/hyperlink" Target="https://en.wikipedia.org/wiki/XFS" TargetMode="External"/><Relationship Id="rId100" Type="http://schemas.openxmlformats.org/officeDocument/2006/relationships/hyperlink" Target="https://en.wikipedia.org/wiki/End_user" TargetMode="External"/><Relationship Id="rId105" Type="http://schemas.openxmlformats.org/officeDocument/2006/relationships/hyperlink" Target="https://en.wikipedia.org/wiki/GNU_Project" TargetMode="External"/><Relationship Id="rId8" Type="http://schemas.openxmlformats.org/officeDocument/2006/relationships/hyperlink" Target="https://en.wikipedia.org/wiki/User_interface" TargetMode="External"/><Relationship Id="rId51" Type="http://schemas.openxmlformats.org/officeDocument/2006/relationships/hyperlink" Target="https://en.wikipedia.org/wiki/MINIX_3" TargetMode="External"/><Relationship Id="rId72" Type="http://schemas.openxmlformats.org/officeDocument/2006/relationships/hyperlink" Target="https://en.wikipedia.org/wiki/Ext2" TargetMode="External"/><Relationship Id="rId80" Type="http://schemas.openxmlformats.org/officeDocument/2006/relationships/hyperlink" Target="https://en.wikipedia.org/wiki/HTree" TargetMode="External"/><Relationship Id="rId85" Type="http://schemas.openxmlformats.org/officeDocument/2006/relationships/hyperlink" Target="https://en.wikipedia.org/wiki/Domain_name" TargetMode="External"/><Relationship Id="rId93" Type="http://schemas.openxmlformats.org/officeDocument/2006/relationships/hyperlink" Target="https://en.wikipedia.org/wiki/Namespace" TargetMode="External"/><Relationship Id="rId98" Type="http://schemas.openxmlformats.org/officeDocument/2006/relationships/hyperlink" Target="https://en.wikipedia.org/wiki/GNU_General_Public_License" TargetMode="External"/><Relationship Id="rId3" Type="http://schemas.openxmlformats.org/officeDocument/2006/relationships/styles" Target="styles.xml"/><Relationship Id="rId12" Type="http://schemas.openxmlformats.org/officeDocument/2006/relationships/hyperlink" Target="https://en.wikipedia.org/wiki/Computer" TargetMode="External"/><Relationship Id="rId17" Type="http://schemas.openxmlformats.org/officeDocument/2006/relationships/hyperlink" Target="http://en.wikipedia.org/wiki/Active_x" TargetMode="External"/><Relationship Id="rId25" Type="http://schemas.openxmlformats.org/officeDocument/2006/relationships/hyperlink" Target="https://en.wikipedia.org/wiki/Network_management" TargetMode="External"/><Relationship Id="rId33" Type="http://schemas.openxmlformats.org/officeDocument/2006/relationships/hyperlink" Target="https://en.wikipedia.org/wiki/Concurrency_(computer_science)" TargetMode="External"/><Relationship Id="rId38" Type="http://schemas.openxmlformats.org/officeDocument/2006/relationships/hyperlink" Target="https://en.wikipedia.org/wiki/Talk:Unix_architecture" TargetMode="External"/><Relationship Id="rId46" Type="http://schemas.openxmlformats.org/officeDocument/2006/relationships/hyperlink" Target="https://en.wikipedia.org/wiki/Extended_file_system" TargetMode="External"/><Relationship Id="rId59" Type="http://schemas.openxmlformats.org/officeDocument/2006/relationships/hyperlink" Target="https://en.wikipedia.org/wiki/Flash_memory" TargetMode="External"/><Relationship Id="rId67" Type="http://schemas.openxmlformats.org/officeDocument/2006/relationships/hyperlink" Target="https://en.wikipedia.org/wiki/Operating_system" TargetMode="External"/><Relationship Id="rId103" Type="http://schemas.openxmlformats.org/officeDocument/2006/relationships/hyperlink" Target="https://en.wikipedia.org/wiki/Richard_Stallman" TargetMode="External"/><Relationship Id="rId108" Type="http://schemas.openxmlformats.org/officeDocument/2006/relationships/theme" Target="theme/theme1.xml"/><Relationship Id="rId20" Type="http://schemas.openxmlformats.org/officeDocument/2006/relationships/hyperlink" Target="http://en.wikipedia.org/wiki/Trojan_horse_%28computing%29" TargetMode="External"/><Relationship Id="rId41" Type="http://schemas.openxmlformats.org/officeDocument/2006/relationships/hyperlink" Target="http://www.computerhope.com/jargon/u/username.htm" TargetMode="External"/><Relationship Id="rId54" Type="http://schemas.openxmlformats.org/officeDocument/2006/relationships/hyperlink" Target="https://en.wikipedia.org/wiki/OS_X" TargetMode="External"/><Relationship Id="rId62" Type="http://schemas.openxmlformats.org/officeDocument/2006/relationships/hyperlink" Target="https://en.wikipedia.org/wiki/Linux_kernels" TargetMode="External"/><Relationship Id="rId70" Type="http://schemas.openxmlformats.org/officeDocument/2006/relationships/hyperlink" Target="https://en.wikipedia.org/wiki/Linux_distributions" TargetMode="External"/><Relationship Id="rId75" Type="http://schemas.openxmlformats.org/officeDocument/2006/relationships/hyperlink" Target="https://en.wikipedia.org/wiki/Ext4" TargetMode="External"/><Relationship Id="rId83" Type="http://schemas.openxmlformats.org/officeDocument/2006/relationships/hyperlink" Target="https://en.wikipedia.org/wiki/Internet" TargetMode="External"/><Relationship Id="rId88" Type="http://schemas.openxmlformats.org/officeDocument/2006/relationships/hyperlink" Target="https://en.wikipedia.org/wiki/Authoritative_name_server" TargetMode="External"/><Relationship Id="rId91" Type="http://schemas.openxmlformats.org/officeDocument/2006/relationships/hyperlink" Target="https://en.wikipedia.org/wiki/Internet_Protocol_Suite" TargetMode="External"/><Relationship Id="rId96" Type="http://schemas.openxmlformats.org/officeDocument/2006/relationships/hyperlink" Target="https://en.wikipedia.org/wiki/Name_server" TargetMode="External"/><Relationship Id="rId1" Type="http://schemas.openxmlformats.org/officeDocument/2006/relationships/customXml" Target="../customXml/item1.xml"/><Relationship Id="rId6" Type="http://schemas.openxmlformats.org/officeDocument/2006/relationships/hyperlink" Target="https://en.wikipedia.org/wiki/Command-line_interpreter" TargetMode="External"/><Relationship Id="rId15" Type="http://schemas.openxmlformats.org/officeDocument/2006/relationships/hyperlink" Target="http://en.wikipedia.org/wiki/Malware" TargetMode="External"/><Relationship Id="rId23" Type="http://schemas.openxmlformats.org/officeDocument/2006/relationships/hyperlink" Target="https://en.wikipedia.org/wiki/Process_management_(computing)" TargetMode="External"/><Relationship Id="rId28" Type="http://schemas.openxmlformats.org/officeDocument/2006/relationships/hyperlink" Target="https://en.wikipedia.org/wiki/System_call" TargetMode="External"/><Relationship Id="rId36" Type="http://schemas.openxmlformats.org/officeDocument/2006/relationships/hyperlink" Target="https://en.wikipedia.org/wiki/Virtual_memory" TargetMode="External"/><Relationship Id="rId49" Type="http://schemas.openxmlformats.org/officeDocument/2006/relationships/hyperlink" Target="https://en.wikipedia.org/wiki/Ext2" TargetMode="External"/><Relationship Id="rId57" Type="http://schemas.openxmlformats.org/officeDocument/2006/relationships/hyperlink" Target="https://en.wikipedia.org/wiki/Ext3" TargetMode="External"/><Relationship Id="rId106" Type="http://schemas.openxmlformats.org/officeDocument/2006/relationships/image" Target="media/image2.jpeg"/><Relationship Id="rId10" Type="http://schemas.openxmlformats.org/officeDocument/2006/relationships/hyperlink" Target="https://en.wikipedia.org/wiki/Operating_system" TargetMode="External"/><Relationship Id="rId31" Type="http://schemas.openxmlformats.org/officeDocument/2006/relationships/hyperlink" Target="http://www.computerhope.com/jargon/d/director.htm" TargetMode="External"/><Relationship Id="rId44" Type="http://schemas.openxmlformats.org/officeDocument/2006/relationships/hyperlink" Target="https://en.wikipedia.org/wiki/Linux" TargetMode="External"/><Relationship Id="rId52" Type="http://schemas.openxmlformats.org/officeDocument/2006/relationships/hyperlink" Target="https://en.wikipedia.org/wiki/BSD" TargetMode="External"/><Relationship Id="rId60" Type="http://schemas.openxmlformats.org/officeDocument/2006/relationships/hyperlink" Target="https://en.wikipedia.org/wiki/SD_card" TargetMode="External"/><Relationship Id="rId65" Type="http://schemas.openxmlformats.org/officeDocument/2006/relationships/hyperlink" Target="https://en.wikipedia.org/w/index.php?title=Cylinder_group&amp;action=edit&amp;redlink=1" TargetMode="External"/><Relationship Id="rId73" Type="http://schemas.openxmlformats.org/officeDocument/2006/relationships/hyperlink" Target="https://en.wikipedia.org/wiki/Linux_kernel" TargetMode="External"/><Relationship Id="rId78" Type="http://schemas.openxmlformats.org/officeDocument/2006/relationships/hyperlink" Target="https://en.wikipedia.org/wiki/Backup" TargetMode="External"/><Relationship Id="rId81" Type="http://schemas.openxmlformats.org/officeDocument/2006/relationships/image" Target="media/image1.png"/><Relationship Id="rId86" Type="http://schemas.openxmlformats.org/officeDocument/2006/relationships/hyperlink" Target="https://en.wikipedia.org/wiki/IP_address" TargetMode="External"/><Relationship Id="rId94" Type="http://schemas.openxmlformats.org/officeDocument/2006/relationships/hyperlink" Target="https://en.wikipedia.org/wiki/Internet_Protocol" TargetMode="External"/><Relationship Id="rId99" Type="http://schemas.openxmlformats.org/officeDocument/2006/relationships/hyperlink" Target="https://en.wikipedia.org/wiki/Free_software_license" TargetMode="External"/><Relationship Id="rId101" Type="http://schemas.openxmlformats.org/officeDocument/2006/relationships/hyperlink" Target="https://en.wikipedia.org/wiki/Free_software" TargetMode="External"/><Relationship Id="rId4" Type="http://schemas.openxmlformats.org/officeDocument/2006/relationships/settings" Target="settings.xml"/><Relationship Id="rId9" Type="http://schemas.openxmlformats.org/officeDocument/2006/relationships/hyperlink" Target="https://en.wikipedia.org/wiki/Unix" TargetMode="External"/><Relationship Id="rId13" Type="http://schemas.openxmlformats.org/officeDocument/2006/relationships/hyperlink" Target="https://en.wikipedia.org/wiki/Command_line_interpreter" TargetMode="External"/><Relationship Id="rId18" Type="http://schemas.openxmlformats.org/officeDocument/2006/relationships/hyperlink" Target="http://en.wikipedia.org/wiki/Computer_virus" TargetMode="External"/><Relationship Id="rId39" Type="http://schemas.openxmlformats.org/officeDocument/2006/relationships/hyperlink" Target="https://en.wikipedia.org/wiki/Paging" TargetMode="External"/><Relationship Id="rId34" Type="http://schemas.openxmlformats.org/officeDocument/2006/relationships/hyperlink" Target="https://en.wikipedia.org/wiki/Wikipedia:Disputed_statement" TargetMode="External"/><Relationship Id="rId50" Type="http://schemas.openxmlformats.org/officeDocument/2006/relationships/hyperlink" Target="https://en.wikipedia.org/wiki/GNU_Hurd" TargetMode="External"/><Relationship Id="rId55" Type="http://schemas.openxmlformats.org/officeDocument/2006/relationships/hyperlink" Target="https://en.wikipedia.org/wiki/Linux_distribution" TargetMode="External"/><Relationship Id="rId76" Type="http://schemas.openxmlformats.org/officeDocument/2006/relationships/hyperlink" Target="https://en.wikipedia.org/wiki/JFS_(file_system)" TargetMode="External"/><Relationship Id="rId97" Type="http://schemas.openxmlformats.org/officeDocument/2006/relationships/hyperlink" Target="https://en.wikipedia.org/wiki/Network_protocol" TargetMode="External"/><Relationship Id="rId104" Type="http://schemas.openxmlformats.org/officeDocument/2006/relationships/hyperlink" Target="https://en.wikipedia.org/wiki/Free_Software_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725B8-65EC-4164-B0BB-52F1D49B9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17</Pages>
  <Words>5465</Words>
  <Characters>31153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2016-04-27T10:16:00Z</dcterms:created>
  <dcterms:modified xsi:type="dcterms:W3CDTF">2016-04-30T05:26:00Z</dcterms:modified>
</cp:coreProperties>
</file>