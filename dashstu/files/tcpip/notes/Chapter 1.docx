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3F4" w:rsidRDefault="00E14C24" w:rsidP="004875F6">
      <w:pPr>
        <w:spacing w:after="0"/>
        <w:jc w:val="center"/>
        <w:rPr>
          <w:rFonts w:ascii="Times New Roman" w:hAnsi="Times New Roman" w:cs="Times New Roman"/>
          <w:b/>
          <w:sz w:val="40"/>
          <w:szCs w:val="40"/>
        </w:rPr>
      </w:pPr>
      <w:r w:rsidRPr="004875F6">
        <w:rPr>
          <w:rFonts w:ascii="Times New Roman" w:hAnsi="Times New Roman" w:cs="Times New Roman"/>
          <w:b/>
          <w:sz w:val="40"/>
          <w:szCs w:val="40"/>
        </w:rPr>
        <w:t>Chapter 1</w:t>
      </w:r>
    </w:p>
    <w:p w:rsidR="004875F6" w:rsidRPr="004875F6" w:rsidRDefault="004875F6" w:rsidP="004875F6">
      <w:pPr>
        <w:spacing w:after="0"/>
        <w:rPr>
          <w:rFonts w:ascii="Times New Roman" w:hAnsi="Times New Roman" w:cs="Times New Roman"/>
          <w:b/>
          <w:sz w:val="32"/>
          <w:szCs w:val="32"/>
        </w:rPr>
      </w:pPr>
      <w:r w:rsidRPr="004875F6">
        <w:rPr>
          <w:rFonts w:ascii="Times New Roman" w:hAnsi="Times New Roman" w:cs="Times New Roman"/>
          <w:b/>
          <w:sz w:val="32"/>
          <w:szCs w:val="32"/>
        </w:rPr>
        <w:t>TCP/IP Protocol Suite:</w:t>
      </w:r>
    </w:p>
    <w:p w:rsidR="00E14C24" w:rsidRDefault="00E14C24" w:rsidP="004875F6">
      <w:pPr>
        <w:shd w:val="clear" w:color="auto" w:fill="FFFFFF"/>
        <w:spacing w:after="0" w:line="240" w:lineRule="auto"/>
        <w:jc w:val="both"/>
        <w:outlineLvl w:val="2"/>
        <w:rPr>
          <w:rFonts w:ascii="Times New Roman" w:eastAsia="Times New Roman" w:hAnsi="Times New Roman" w:cs="Times New Roman"/>
          <w:bCs/>
          <w:sz w:val="24"/>
          <w:szCs w:val="24"/>
          <w:lang w:eastAsia="en-IN"/>
        </w:rPr>
      </w:pPr>
      <w:r w:rsidRPr="004875F6">
        <w:rPr>
          <w:rFonts w:ascii="Times New Roman" w:eastAsia="Times New Roman" w:hAnsi="Times New Roman" w:cs="Times New Roman"/>
          <w:bCs/>
          <w:sz w:val="24"/>
          <w:szCs w:val="24"/>
          <w:lang w:eastAsia="en-IN"/>
        </w:rPr>
        <w:t>What is a Protocol ?</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 protocol is a set of rules that govern how systems communicate. For networking they govern how </w:t>
      </w:r>
      <w:r w:rsidRPr="004875F6">
        <w:rPr>
          <w:rFonts w:ascii="Times New Roman" w:eastAsia="Times New Roman" w:hAnsi="Times New Roman" w:cs="Times New Roman"/>
          <w:bCs/>
          <w:sz w:val="24"/>
          <w:szCs w:val="24"/>
          <w:lang w:eastAsia="en-IN"/>
        </w:rPr>
        <w:t>data is transferred</w:t>
      </w:r>
      <w:r w:rsidRPr="004875F6">
        <w:rPr>
          <w:rFonts w:ascii="Times New Roman" w:eastAsia="Times New Roman" w:hAnsi="Times New Roman" w:cs="Times New Roman"/>
          <w:sz w:val="24"/>
          <w:szCs w:val="24"/>
          <w:lang w:eastAsia="en-IN"/>
        </w:rPr>
        <w:t> from one system to another.</w:t>
      </w:r>
    </w:p>
    <w:p w:rsidR="00E14C24" w:rsidRPr="004875F6" w:rsidRDefault="00E14C24" w:rsidP="004875F6">
      <w:pPr>
        <w:shd w:val="clear" w:color="auto" w:fill="FFFFFF"/>
        <w:spacing w:after="0" w:line="240" w:lineRule="auto"/>
        <w:jc w:val="both"/>
        <w:outlineLvl w:val="2"/>
        <w:rPr>
          <w:rFonts w:ascii="Times New Roman" w:eastAsia="Times New Roman" w:hAnsi="Times New Roman" w:cs="Times New Roman"/>
          <w:bCs/>
          <w:sz w:val="24"/>
          <w:szCs w:val="24"/>
          <w:lang w:eastAsia="en-IN"/>
        </w:rPr>
      </w:pPr>
      <w:r w:rsidRPr="004875F6">
        <w:rPr>
          <w:rFonts w:ascii="Times New Roman" w:eastAsia="Times New Roman" w:hAnsi="Times New Roman" w:cs="Times New Roman"/>
          <w:bCs/>
          <w:sz w:val="24"/>
          <w:szCs w:val="24"/>
          <w:lang w:eastAsia="en-IN"/>
        </w:rPr>
        <w:t>What is a Protocol Suite ?</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 protocol suite is a collection of protocols that are designed to work together.</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Before TCP/IP became the de-facto standard other protocol suites like </w:t>
      </w:r>
      <w:hyperlink r:id="rId8" w:tgtFrame="_blank" w:history="1">
        <w:r w:rsidRPr="004875F6">
          <w:rPr>
            <w:rFonts w:ascii="Times New Roman" w:eastAsia="Times New Roman" w:hAnsi="Times New Roman" w:cs="Times New Roman"/>
            <w:sz w:val="24"/>
            <w:szCs w:val="24"/>
            <w:lang w:eastAsia="en-IN"/>
          </w:rPr>
          <w:t>IPX and SPX</w:t>
        </w:r>
      </w:hyperlink>
      <w:r w:rsidRPr="004875F6">
        <w:rPr>
          <w:rFonts w:ascii="Times New Roman" w:eastAsia="Times New Roman" w:hAnsi="Times New Roman" w:cs="Times New Roman"/>
          <w:sz w:val="24"/>
          <w:szCs w:val="24"/>
          <w:lang w:eastAsia="en-IN"/>
        </w:rPr>
        <w:t> were common (Novell).</w:t>
      </w:r>
    </w:p>
    <w:p w:rsidR="00E14C24" w:rsidRPr="004875F6" w:rsidRDefault="00E14C24" w:rsidP="004875F6">
      <w:pPr>
        <w:shd w:val="clear" w:color="auto" w:fill="FFFFFF"/>
        <w:spacing w:after="0" w:line="240" w:lineRule="auto"/>
        <w:jc w:val="both"/>
        <w:outlineLvl w:val="2"/>
        <w:rPr>
          <w:rFonts w:ascii="Times New Roman" w:eastAsia="Times New Roman" w:hAnsi="Times New Roman" w:cs="Times New Roman"/>
          <w:bCs/>
          <w:sz w:val="24"/>
          <w:szCs w:val="24"/>
          <w:lang w:eastAsia="en-IN"/>
        </w:rPr>
      </w:pPr>
      <w:r w:rsidRPr="004875F6">
        <w:rPr>
          <w:rFonts w:ascii="Times New Roman" w:eastAsia="Times New Roman" w:hAnsi="Times New Roman" w:cs="Times New Roman"/>
          <w:bCs/>
          <w:sz w:val="24"/>
          <w:szCs w:val="24"/>
          <w:lang w:eastAsia="en-IN"/>
        </w:rPr>
        <w:t>Protocol Stacks</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It is possible to write a single protocol that takes data from one </w:t>
      </w:r>
      <w:r w:rsidRPr="004875F6">
        <w:rPr>
          <w:rFonts w:ascii="Times New Roman" w:eastAsia="Times New Roman" w:hAnsi="Times New Roman" w:cs="Times New Roman"/>
          <w:bCs/>
          <w:sz w:val="24"/>
          <w:szCs w:val="24"/>
          <w:lang w:eastAsia="en-IN"/>
        </w:rPr>
        <w:t>computer application</w:t>
      </w:r>
      <w:r w:rsidRPr="004875F6">
        <w:rPr>
          <w:rFonts w:ascii="Times New Roman" w:eastAsia="Times New Roman" w:hAnsi="Times New Roman" w:cs="Times New Roman"/>
          <w:sz w:val="24"/>
          <w:szCs w:val="24"/>
          <w:lang w:eastAsia="en-IN"/>
        </w:rPr>
        <w:t> and sends it to an application on another computer.- </w:t>
      </w:r>
      <w:r w:rsidRPr="004875F6">
        <w:rPr>
          <w:rFonts w:ascii="Times New Roman" w:eastAsia="Times New Roman" w:hAnsi="Times New Roman" w:cs="Times New Roman"/>
          <w:bCs/>
          <w:sz w:val="24"/>
          <w:szCs w:val="24"/>
          <w:lang w:eastAsia="en-IN"/>
        </w:rPr>
        <w:t>A</w:t>
      </w:r>
      <w:r w:rsidRPr="004875F6">
        <w:rPr>
          <w:rFonts w:ascii="Times New Roman" w:eastAsia="Times New Roman" w:hAnsi="Times New Roman" w:cs="Times New Roman"/>
          <w:sz w:val="24"/>
          <w:szCs w:val="24"/>
          <w:lang w:eastAsia="en-IN"/>
        </w:rPr>
        <w:t> </w:t>
      </w:r>
      <w:r w:rsidRPr="004875F6">
        <w:rPr>
          <w:rFonts w:ascii="Times New Roman" w:eastAsia="Times New Roman" w:hAnsi="Times New Roman" w:cs="Times New Roman"/>
          <w:bCs/>
          <w:sz w:val="24"/>
          <w:szCs w:val="24"/>
          <w:lang w:eastAsia="en-IN"/>
        </w:rPr>
        <w:t>Single stack Protocol</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The problem with this approach is that it very inflexible, as any changes require changing the entire application and protocol software.</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The approach used in networking is to create </w:t>
      </w:r>
      <w:r w:rsidRPr="004875F6">
        <w:rPr>
          <w:rFonts w:ascii="Times New Roman" w:eastAsia="Times New Roman" w:hAnsi="Times New Roman" w:cs="Times New Roman"/>
          <w:bCs/>
          <w:sz w:val="24"/>
          <w:szCs w:val="24"/>
          <w:lang w:eastAsia="en-IN"/>
        </w:rPr>
        <w:t>layered protocol stacks</w:t>
      </w:r>
      <w:r w:rsidRPr="004875F6">
        <w:rPr>
          <w:rFonts w:ascii="Times New Roman" w:eastAsia="Times New Roman" w:hAnsi="Times New Roman" w:cs="Times New Roman"/>
          <w:sz w:val="24"/>
          <w:szCs w:val="24"/>
          <w:lang w:eastAsia="en-IN"/>
        </w:rPr>
        <w: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Each level of the stack</w:t>
      </w:r>
      <w:r w:rsidRPr="004875F6">
        <w:rPr>
          <w:rFonts w:ascii="Times New Roman" w:eastAsia="Times New Roman" w:hAnsi="Times New Roman" w:cs="Times New Roman"/>
          <w:bCs/>
          <w:sz w:val="24"/>
          <w:szCs w:val="24"/>
          <w:lang w:eastAsia="en-IN"/>
        </w:rPr>
        <w:t> performs a particular function</w:t>
      </w:r>
      <w:r w:rsidRPr="004875F6">
        <w:rPr>
          <w:rFonts w:ascii="Times New Roman" w:eastAsia="Times New Roman" w:hAnsi="Times New Roman" w:cs="Times New Roman"/>
          <w:sz w:val="24"/>
          <w:szCs w:val="24"/>
          <w:lang w:eastAsia="en-IN"/>
        </w:rPr>
        <w:t> and communicates with the levels above and below it.</w:t>
      </w:r>
    </w:p>
    <w:p w:rsidR="00E14C24" w:rsidRPr="004875F6" w:rsidRDefault="00E14C24" w:rsidP="004875F6">
      <w:pPr>
        <w:shd w:val="clear" w:color="auto" w:fill="FFFFFF"/>
        <w:spacing w:after="0" w:line="240" w:lineRule="auto"/>
        <w:jc w:val="both"/>
        <w:outlineLvl w:val="2"/>
        <w:rPr>
          <w:rFonts w:ascii="Times New Roman" w:eastAsia="Times New Roman" w:hAnsi="Times New Roman" w:cs="Times New Roman"/>
          <w:bCs/>
          <w:sz w:val="24"/>
          <w:szCs w:val="24"/>
          <w:lang w:eastAsia="en-IN"/>
        </w:rPr>
      </w:pPr>
      <w:r w:rsidRPr="004875F6">
        <w:rPr>
          <w:rFonts w:ascii="Times New Roman" w:eastAsia="Times New Roman" w:hAnsi="Times New Roman" w:cs="Times New Roman"/>
          <w:bCs/>
          <w:sz w:val="24"/>
          <w:szCs w:val="24"/>
          <w:lang w:eastAsia="en-IN"/>
        </w:rPr>
        <w:t>The OSI and TCP/IP Networking Models</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It is important to understand that this </w:t>
      </w:r>
      <w:r w:rsidRPr="004875F6">
        <w:rPr>
          <w:rFonts w:ascii="Times New Roman" w:eastAsia="Times New Roman" w:hAnsi="Times New Roman" w:cs="Times New Roman"/>
          <w:bCs/>
          <w:sz w:val="24"/>
          <w:szCs w:val="24"/>
          <w:lang w:eastAsia="en-IN"/>
        </w:rPr>
        <w:t>model</w:t>
      </w:r>
      <w:r w:rsidRPr="004875F6">
        <w:rPr>
          <w:rFonts w:ascii="Times New Roman" w:eastAsia="Times New Roman" w:hAnsi="Times New Roman" w:cs="Times New Roman"/>
          <w:sz w:val="24"/>
          <w:szCs w:val="24"/>
          <w:lang w:eastAsia="en-IN"/>
        </w:rPr>
        <w:t> provides for a conceptual framework, and no modern protocols implement this model fully.</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The </w:t>
      </w:r>
      <w:r w:rsidRPr="004875F6">
        <w:rPr>
          <w:rFonts w:ascii="Times New Roman" w:eastAsia="Times New Roman" w:hAnsi="Times New Roman" w:cs="Times New Roman"/>
          <w:bCs/>
          <w:sz w:val="24"/>
          <w:szCs w:val="24"/>
          <w:lang w:eastAsia="en-IN"/>
        </w:rPr>
        <w:t>TCP/IP protocol suite</w:t>
      </w:r>
      <w:r w:rsidRPr="004875F6">
        <w:rPr>
          <w:rFonts w:ascii="Times New Roman" w:eastAsia="Times New Roman" w:hAnsi="Times New Roman" w:cs="Times New Roman"/>
          <w:sz w:val="24"/>
          <w:szCs w:val="24"/>
          <w:lang w:eastAsia="en-IN"/>
        </w:rPr>
        <w:t> uses a </w:t>
      </w:r>
      <w:r w:rsidRPr="004875F6">
        <w:rPr>
          <w:rFonts w:ascii="Times New Roman" w:eastAsia="Times New Roman" w:hAnsi="Times New Roman" w:cs="Times New Roman"/>
          <w:bCs/>
          <w:sz w:val="24"/>
          <w:szCs w:val="24"/>
          <w:lang w:eastAsia="en-IN"/>
        </w:rPr>
        <w:t>4 layer model</w:t>
      </w:r>
      <w:r w:rsidRPr="004875F6">
        <w:rPr>
          <w:rFonts w:ascii="Times New Roman" w:eastAsia="Times New Roman" w:hAnsi="Times New Roman" w:cs="Times New Roman"/>
          <w:sz w:val="24"/>
          <w:szCs w:val="24"/>
          <w:lang w:eastAsia="en-IN"/>
        </w:rPr>
        <w:t>.</w:t>
      </w:r>
    </w:p>
    <w:p w:rsidR="004875F6" w:rsidRPr="004875F6" w:rsidRDefault="00E14C24" w:rsidP="004875F6">
      <w:pPr>
        <w:shd w:val="clear" w:color="auto" w:fill="FFFFC6"/>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Note: The </w:t>
      </w:r>
      <w:r w:rsidRPr="004875F6">
        <w:rPr>
          <w:rFonts w:ascii="Times New Roman" w:eastAsia="Times New Roman" w:hAnsi="Times New Roman" w:cs="Times New Roman"/>
          <w:bCs/>
          <w:sz w:val="24"/>
          <w:szCs w:val="24"/>
          <w:lang w:eastAsia="en-IN"/>
        </w:rPr>
        <w:t>OSI model</w:t>
      </w:r>
      <w:r w:rsidRPr="004875F6">
        <w:rPr>
          <w:rFonts w:ascii="Times New Roman" w:eastAsia="Times New Roman" w:hAnsi="Times New Roman" w:cs="Times New Roman"/>
          <w:sz w:val="24"/>
          <w:szCs w:val="24"/>
          <w:lang w:eastAsia="en-IN"/>
        </w:rPr>
        <w:t> is an idealised networking model, whereas the </w:t>
      </w:r>
      <w:r w:rsidRPr="004875F6">
        <w:rPr>
          <w:rFonts w:ascii="Times New Roman" w:eastAsia="Times New Roman" w:hAnsi="Times New Roman" w:cs="Times New Roman"/>
          <w:bCs/>
          <w:sz w:val="24"/>
          <w:szCs w:val="24"/>
          <w:lang w:eastAsia="en-IN"/>
        </w:rPr>
        <w:t>TCP/IP model</w:t>
      </w:r>
      <w:r w:rsidRPr="004875F6">
        <w:rPr>
          <w:rFonts w:ascii="Times New Roman" w:eastAsia="Times New Roman" w:hAnsi="Times New Roman" w:cs="Times New Roman"/>
          <w:sz w:val="24"/>
          <w:szCs w:val="24"/>
          <w:lang w:eastAsia="en-IN"/>
        </w:rPr>
        <w:t> is a practical implementation.</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The diagram shows how the TCP/IP and OSI models compare</w:t>
      </w:r>
      <w:r w:rsidRPr="004875F6">
        <w:rPr>
          <w:rFonts w:ascii="Times New Roman" w:eastAsia="Times New Roman" w:hAnsi="Times New Roman" w:cs="Times New Roman"/>
          <w:noProof/>
          <w:sz w:val="24"/>
          <w:szCs w:val="24"/>
          <w:lang w:val="en-US"/>
        </w:rPr>
        <w:drawing>
          <wp:inline distT="0" distB="0" distL="0" distR="0">
            <wp:extent cx="2314575" cy="1706334"/>
            <wp:effectExtent l="0" t="0" r="0" b="8255"/>
            <wp:docPr id="3" name="Picture 3" descr="osi-tcp-ip-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tcp-ip-model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1781" cy="1711646"/>
                    </a:xfrm>
                    <a:prstGeom prst="rect">
                      <a:avLst/>
                    </a:prstGeom>
                    <a:noFill/>
                    <a:ln>
                      <a:noFill/>
                    </a:ln>
                  </pic:spPr>
                </pic:pic>
              </a:graphicData>
            </a:graphic>
          </wp:inline>
        </w:drawing>
      </w:r>
    </w:p>
    <w:p w:rsidR="00E14C24" w:rsidRPr="004875F6" w:rsidRDefault="00E14C24" w:rsidP="004875F6">
      <w:pPr>
        <w:shd w:val="clear" w:color="auto" w:fill="FFFFFF"/>
        <w:spacing w:after="0" w:line="240" w:lineRule="auto"/>
        <w:jc w:val="both"/>
        <w:outlineLvl w:val="2"/>
        <w:rPr>
          <w:rFonts w:ascii="Times New Roman" w:eastAsia="Times New Roman" w:hAnsi="Times New Roman" w:cs="Times New Roman"/>
          <w:bCs/>
          <w:sz w:val="24"/>
          <w:szCs w:val="24"/>
          <w:lang w:eastAsia="en-IN"/>
        </w:rPr>
      </w:pPr>
      <w:r w:rsidRPr="004875F6">
        <w:rPr>
          <w:rFonts w:ascii="Times New Roman" w:eastAsia="Times New Roman" w:hAnsi="Times New Roman" w:cs="Times New Roman"/>
          <w:bCs/>
          <w:sz w:val="24"/>
          <w:szCs w:val="24"/>
          <w:lang w:eastAsia="en-IN"/>
        </w:rPr>
        <w:t>End to End Connections- Routers,Switches and OSI</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When two computers communicate across a network the data must travel through various items of networking equipment.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You will often hear the terms </w:t>
      </w:r>
      <w:r w:rsidRPr="004875F6">
        <w:rPr>
          <w:rFonts w:ascii="Times New Roman" w:eastAsia="Times New Roman" w:hAnsi="Times New Roman" w:cs="Times New Roman"/>
          <w:bCs/>
          <w:sz w:val="24"/>
          <w:szCs w:val="24"/>
          <w:lang w:eastAsia="en-IN"/>
        </w:rPr>
        <w:t>level 2</w:t>
      </w:r>
      <w:r w:rsidRPr="004875F6">
        <w:rPr>
          <w:rFonts w:ascii="Times New Roman" w:eastAsia="Times New Roman" w:hAnsi="Times New Roman" w:cs="Times New Roman"/>
          <w:sz w:val="24"/>
          <w:szCs w:val="24"/>
          <w:lang w:eastAsia="en-IN"/>
        </w:rPr>
        <w:t> and</w:t>
      </w:r>
      <w:r w:rsidRPr="004875F6">
        <w:rPr>
          <w:rFonts w:ascii="Times New Roman" w:eastAsia="Times New Roman" w:hAnsi="Times New Roman" w:cs="Times New Roman"/>
          <w:bCs/>
          <w:sz w:val="24"/>
          <w:szCs w:val="24"/>
          <w:lang w:eastAsia="en-IN"/>
        </w:rPr>
        <w:t> level 3</w:t>
      </w:r>
      <w:r w:rsidRPr="004875F6">
        <w:rPr>
          <w:rFonts w:ascii="Times New Roman" w:eastAsia="Times New Roman" w:hAnsi="Times New Roman" w:cs="Times New Roman"/>
          <w:sz w:val="24"/>
          <w:szCs w:val="24"/>
          <w:lang w:eastAsia="en-IN"/>
        </w:rPr>
        <w:t> equipment used. These terms refer to the </w:t>
      </w:r>
      <w:r w:rsidRPr="004875F6">
        <w:rPr>
          <w:rFonts w:ascii="Times New Roman" w:eastAsia="Times New Roman" w:hAnsi="Times New Roman" w:cs="Times New Roman"/>
          <w:bCs/>
          <w:sz w:val="24"/>
          <w:szCs w:val="24"/>
          <w:lang w:eastAsia="en-IN"/>
        </w:rPr>
        <w:t>OSI levels of the protocol stack</w:t>
      </w:r>
      <w:r w:rsidRPr="004875F6">
        <w:rPr>
          <w:rFonts w:ascii="Times New Roman" w:eastAsia="Times New Roman" w:hAnsi="Times New Roman" w:cs="Times New Roman"/>
          <w:sz w:val="24"/>
          <w:szCs w:val="24"/>
          <w:lang w:eastAsia="en-IN"/>
        </w:rPr>
        <w:t>  that the device operates at.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 router for example works at the </w:t>
      </w:r>
      <w:r w:rsidRPr="004875F6">
        <w:rPr>
          <w:rFonts w:ascii="Times New Roman" w:eastAsia="Times New Roman" w:hAnsi="Times New Roman" w:cs="Times New Roman"/>
          <w:bCs/>
          <w:sz w:val="24"/>
          <w:szCs w:val="24"/>
          <w:lang w:eastAsia="en-IN"/>
        </w:rPr>
        <w:t>networking layer</w:t>
      </w:r>
      <w:r w:rsidRPr="004875F6">
        <w:rPr>
          <w:rFonts w:ascii="Times New Roman" w:eastAsia="Times New Roman" w:hAnsi="Times New Roman" w:cs="Times New Roman"/>
          <w:sz w:val="24"/>
          <w:szCs w:val="24"/>
          <w:lang w:eastAsia="en-IN"/>
        </w:rPr>
        <w:t> and is a </w:t>
      </w:r>
      <w:r w:rsidRPr="004875F6">
        <w:rPr>
          <w:rFonts w:ascii="Times New Roman" w:eastAsia="Times New Roman" w:hAnsi="Times New Roman" w:cs="Times New Roman"/>
          <w:bCs/>
          <w:sz w:val="24"/>
          <w:szCs w:val="24"/>
          <w:lang w:eastAsia="en-IN"/>
        </w:rPr>
        <w:t>level 3</w:t>
      </w:r>
      <w:r w:rsidRPr="004875F6">
        <w:rPr>
          <w:rFonts w:ascii="Times New Roman" w:eastAsia="Times New Roman" w:hAnsi="Times New Roman" w:cs="Times New Roman"/>
          <w:sz w:val="24"/>
          <w:szCs w:val="24"/>
          <w:lang w:eastAsia="en-IN"/>
        </w:rPr>
        <w:t> device.</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 switch operates at the </w:t>
      </w:r>
      <w:r w:rsidRPr="004875F6">
        <w:rPr>
          <w:rFonts w:ascii="Times New Roman" w:eastAsia="Times New Roman" w:hAnsi="Times New Roman" w:cs="Times New Roman"/>
          <w:bCs/>
          <w:sz w:val="24"/>
          <w:szCs w:val="24"/>
          <w:lang w:eastAsia="en-IN"/>
        </w:rPr>
        <w:t>Ethernet level</w:t>
      </w:r>
      <w:r w:rsidRPr="004875F6">
        <w:rPr>
          <w:rFonts w:ascii="Times New Roman" w:eastAsia="Times New Roman" w:hAnsi="Times New Roman" w:cs="Times New Roman"/>
          <w:sz w:val="24"/>
          <w:szCs w:val="24"/>
          <w:lang w:eastAsia="en-IN"/>
        </w:rPr>
        <w:t> and is a </w:t>
      </w:r>
      <w:r w:rsidRPr="004875F6">
        <w:rPr>
          <w:rFonts w:ascii="Times New Roman" w:eastAsia="Times New Roman" w:hAnsi="Times New Roman" w:cs="Times New Roman"/>
          <w:bCs/>
          <w:sz w:val="24"/>
          <w:szCs w:val="24"/>
          <w:lang w:eastAsia="en-IN"/>
        </w:rPr>
        <w:t>level 2</w:t>
      </w:r>
      <w:r w:rsidRPr="004875F6">
        <w:rPr>
          <w:rFonts w:ascii="Times New Roman" w:eastAsia="Times New Roman" w:hAnsi="Times New Roman" w:cs="Times New Roman"/>
          <w:sz w:val="24"/>
          <w:szCs w:val="24"/>
          <w:lang w:eastAsia="en-IN"/>
        </w:rPr>
        <w:t> device.</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noProof/>
          <w:sz w:val="24"/>
          <w:szCs w:val="24"/>
          <w:lang w:val="en-US"/>
        </w:rPr>
        <w:lastRenderedPageBreak/>
        <w:drawing>
          <wp:inline distT="0" distB="0" distL="0" distR="0">
            <wp:extent cx="2644901" cy="2095500"/>
            <wp:effectExtent l="0" t="0" r="3175" b="0"/>
            <wp:docPr id="2" name="Picture 2" descr="protocol-stacks-end-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stacks-end-en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9311" cy="2098994"/>
                    </a:xfrm>
                    <a:prstGeom prst="rect">
                      <a:avLst/>
                    </a:prstGeom>
                    <a:noFill/>
                    <a:ln>
                      <a:noFill/>
                    </a:ln>
                  </pic:spPr>
                </pic:pic>
              </a:graphicData>
            </a:graphic>
          </wp:inline>
        </w:drawing>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Because a router operates at the networking layer it </w:t>
      </w:r>
      <w:r w:rsidRPr="004875F6">
        <w:rPr>
          <w:rFonts w:ascii="Times New Roman" w:eastAsia="Times New Roman" w:hAnsi="Times New Roman" w:cs="Times New Roman"/>
          <w:bCs/>
          <w:sz w:val="24"/>
          <w:szCs w:val="24"/>
          <w:lang w:eastAsia="en-IN"/>
        </w:rPr>
        <w:t>doesn’t need to support</w:t>
      </w:r>
      <w:r w:rsidRPr="004875F6">
        <w:rPr>
          <w:rFonts w:ascii="Times New Roman" w:eastAsia="Times New Roman" w:hAnsi="Times New Roman" w:cs="Times New Roman"/>
          <w:sz w:val="24"/>
          <w:szCs w:val="24"/>
          <w:lang w:eastAsia="en-IN"/>
        </w:rPr>
        <w:t> the upper layer application protocols like </w:t>
      </w:r>
      <w:r w:rsidRPr="004875F6">
        <w:rPr>
          <w:rFonts w:ascii="Times New Roman" w:eastAsia="Times New Roman" w:hAnsi="Times New Roman" w:cs="Times New Roman"/>
          <w:bCs/>
          <w:sz w:val="24"/>
          <w:szCs w:val="24"/>
          <w:lang w:eastAsia="en-IN"/>
        </w:rPr>
        <w:t>HTTP,FTP</w:t>
      </w:r>
      <w:r w:rsidRPr="004875F6">
        <w:rPr>
          <w:rFonts w:ascii="Times New Roman" w:eastAsia="Times New Roman" w:hAnsi="Times New Roman" w:cs="Times New Roman"/>
          <w:sz w:val="24"/>
          <w:szCs w:val="24"/>
          <w:lang w:eastAsia="en-IN"/>
        </w:rPr>
        <w:t> etc.</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The router works on network address which are part of the networking protocol (</w:t>
      </w:r>
      <w:r w:rsidRPr="004875F6">
        <w:rPr>
          <w:rFonts w:ascii="Times New Roman" w:eastAsia="Times New Roman" w:hAnsi="Times New Roman" w:cs="Times New Roman"/>
          <w:bCs/>
          <w:sz w:val="24"/>
          <w:szCs w:val="24"/>
          <w:lang w:eastAsia="en-IN"/>
        </w:rPr>
        <w:t>IP or IPX</w:t>
      </w:r>
      <w:r w:rsidRPr="004875F6">
        <w:rPr>
          <w:rFonts w:ascii="Times New Roman" w:eastAsia="Times New Roman" w:hAnsi="Times New Roman" w:cs="Times New Roman"/>
          <w:sz w:val="24"/>
          <w:szCs w:val="24"/>
          <w:lang w:eastAsia="en-IN"/>
        </w:rPr>
        <w: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 router can route many different protocols at the same time, but it doesn’t do </w:t>
      </w:r>
      <w:r w:rsidRPr="004875F6">
        <w:rPr>
          <w:rFonts w:ascii="Times New Roman" w:eastAsia="Times New Roman" w:hAnsi="Times New Roman" w:cs="Times New Roman"/>
          <w:bCs/>
          <w:sz w:val="24"/>
          <w:szCs w:val="24"/>
          <w:lang w:eastAsia="en-IN"/>
        </w:rPr>
        <w:t>protocol conversion</w:t>
      </w:r>
      <w:r w:rsidRPr="004875F6">
        <w:rPr>
          <w:rFonts w:ascii="Times New Roman" w:eastAsia="Times New Roman" w:hAnsi="Times New Roman" w:cs="Times New Roman"/>
          <w:sz w:val="24"/>
          <w:szCs w:val="24"/>
          <w:lang w:eastAsia="en-IN"/>
        </w:rPr>
        <w: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An </w:t>
      </w:r>
      <w:r w:rsidRPr="004875F6">
        <w:rPr>
          <w:rFonts w:ascii="Times New Roman" w:eastAsia="Times New Roman" w:hAnsi="Times New Roman" w:cs="Times New Roman"/>
          <w:bCs/>
          <w:sz w:val="24"/>
          <w:szCs w:val="24"/>
          <w:lang w:eastAsia="en-IN"/>
        </w:rPr>
        <w:t>IP packet</w:t>
      </w:r>
      <w:r w:rsidRPr="004875F6">
        <w:rPr>
          <w:rFonts w:ascii="Times New Roman" w:eastAsia="Times New Roman" w:hAnsi="Times New Roman" w:cs="Times New Roman"/>
          <w:sz w:val="24"/>
          <w:szCs w:val="24"/>
          <w:lang w:eastAsia="en-IN"/>
        </w:rPr>
        <w:t> coming in will be an</w:t>
      </w:r>
      <w:r w:rsidRPr="004875F6">
        <w:rPr>
          <w:rFonts w:ascii="Times New Roman" w:eastAsia="Times New Roman" w:hAnsi="Times New Roman" w:cs="Times New Roman"/>
          <w:bCs/>
          <w:sz w:val="24"/>
          <w:szCs w:val="24"/>
          <w:lang w:eastAsia="en-IN"/>
        </w:rPr>
        <w:t> IP packet</w:t>
      </w:r>
      <w:r w:rsidRPr="004875F6">
        <w:rPr>
          <w:rFonts w:ascii="Times New Roman" w:eastAsia="Times New Roman" w:hAnsi="Times New Roman" w:cs="Times New Roman"/>
          <w:sz w:val="24"/>
          <w:szCs w:val="24"/>
          <w:lang w:eastAsia="en-IN"/>
        </w:rPr>
        <w:t> going out and an</w:t>
      </w:r>
      <w:r w:rsidRPr="004875F6">
        <w:rPr>
          <w:rFonts w:ascii="Times New Roman" w:eastAsia="Times New Roman" w:hAnsi="Times New Roman" w:cs="Times New Roman"/>
          <w:bCs/>
          <w:sz w:val="24"/>
          <w:szCs w:val="24"/>
          <w:lang w:eastAsia="en-IN"/>
        </w:rPr>
        <w:t> IPX packet</w:t>
      </w:r>
      <w:r w:rsidRPr="004875F6">
        <w:rPr>
          <w:rFonts w:ascii="Times New Roman" w:eastAsia="Times New Roman" w:hAnsi="Times New Roman" w:cs="Times New Roman"/>
          <w:sz w:val="24"/>
          <w:szCs w:val="24"/>
          <w:lang w:eastAsia="en-IN"/>
        </w:rPr>
        <w:t> coming in will be an </w:t>
      </w:r>
      <w:r w:rsidRPr="004875F6">
        <w:rPr>
          <w:rFonts w:ascii="Times New Roman" w:eastAsia="Times New Roman" w:hAnsi="Times New Roman" w:cs="Times New Roman"/>
          <w:bCs/>
          <w:sz w:val="24"/>
          <w:szCs w:val="24"/>
          <w:lang w:eastAsia="en-IN"/>
        </w:rPr>
        <w:t>IPX packet</w:t>
      </w:r>
      <w:r w:rsidRPr="004875F6">
        <w:rPr>
          <w:rFonts w:ascii="Times New Roman" w:eastAsia="Times New Roman" w:hAnsi="Times New Roman" w:cs="Times New Roman"/>
          <w:sz w:val="24"/>
          <w:szCs w:val="24"/>
          <w:lang w:eastAsia="en-IN"/>
        </w:rPr>
        <w:t> going out.</w:t>
      </w:r>
    </w:p>
    <w:p w:rsidR="00E14C24" w:rsidRPr="004875F6" w:rsidRDefault="00E14C24" w:rsidP="004875F6">
      <w:pPr>
        <w:shd w:val="clear" w:color="auto" w:fill="FFFFC6"/>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To do protocol conversion you will need a Gateway.</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Likewise </w:t>
      </w:r>
      <w:r w:rsidRPr="004875F6">
        <w:rPr>
          <w:rFonts w:ascii="Times New Roman" w:eastAsia="Times New Roman" w:hAnsi="Times New Roman" w:cs="Times New Roman"/>
          <w:bCs/>
          <w:sz w:val="24"/>
          <w:szCs w:val="24"/>
          <w:lang w:eastAsia="en-IN"/>
        </w:rPr>
        <w:t>a switch</w:t>
      </w:r>
      <w:r w:rsidRPr="004875F6">
        <w:rPr>
          <w:rFonts w:ascii="Times New Roman" w:eastAsia="Times New Roman" w:hAnsi="Times New Roman" w:cs="Times New Roman"/>
          <w:sz w:val="24"/>
          <w:szCs w:val="24"/>
          <w:lang w:eastAsia="en-IN"/>
        </w:rPr>
        <w:t> doesn’t have level 3,4,5,6 or 7 protocol stacks as it doesn’t need them, and so it doesn’t care about the</w:t>
      </w:r>
      <w:r w:rsidRPr="004875F6">
        <w:rPr>
          <w:rFonts w:ascii="Times New Roman" w:eastAsia="Times New Roman" w:hAnsi="Times New Roman" w:cs="Times New Roman"/>
          <w:bCs/>
          <w:sz w:val="24"/>
          <w:szCs w:val="24"/>
          <w:lang w:eastAsia="en-IN"/>
        </w:rPr>
        <w:t> routing protocol</w:t>
      </w:r>
      <w:r w:rsidRPr="004875F6">
        <w:rPr>
          <w:rFonts w:ascii="Times New Roman" w:eastAsia="Times New Roman" w:hAnsi="Times New Roman" w:cs="Times New Roman"/>
          <w:sz w:val="24"/>
          <w:szCs w:val="24"/>
          <w:lang w:eastAsia="en-IN"/>
        </w:rPr>
        <w:t> IP,IPXetc or the application</w:t>
      </w:r>
      <w:r w:rsidRPr="004875F6">
        <w:rPr>
          <w:rFonts w:ascii="Times New Roman" w:eastAsia="Times New Roman" w:hAnsi="Times New Roman" w:cs="Times New Roman"/>
          <w:bCs/>
          <w:sz w:val="24"/>
          <w:szCs w:val="24"/>
          <w:lang w:eastAsia="en-IN"/>
        </w:rPr>
        <w:t> FTP,HTTP</w:t>
      </w:r>
      <w:r w:rsidRPr="004875F6">
        <w:rPr>
          <w:rFonts w:ascii="Times New Roman" w:eastAsia="Times New Roman" w:hAnsi="Times New Roman" w:cs="Times New Roman"/>
          <w:sz w:val="24"/>
          <w:szCs w:val="24"/>
          <w:lang w:eastAsia="en-IN"/>
        </w:rPr>
        <w:t> etc that passes through it.</w:t>
      </w:r>
    </w:p>
    <w:p w:rsidR="00E14C24" w:rsidRPr="004875F6" w:rsidRDefault="00E14C24"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Because the switch operates at </w:t>
      </w:r>
      <w:r w:rsidRPr="004875F6">
        <w:rPr>
          <w:rFonts w:ascii="Times New Roman" w:eastAsia="Times New Roman" w:hAnsi="Times New Roman" w:cs="Times New Roman"/>
          <w:bCs/>
          <w:sz w:val="24"/>
          <w:szCs w:val="24"/>
          <w:lang w:eastAsia="en-IN"/>
        </w:rPr>
        <w:t>level 2</w:t>
      </w:r>
      <w:r w:rsidRPr="004875F6">
        <w:rPr>
          <w:rFonts w:ascii="Times New Roman" w:eastAsia="Times New Roman" w:hAnsi="Times New Roman" w:cs="Times New Roman"/>
          <w:sz w:val="24"/>
          <w:szCs w:val="24"/>
          <w:lang w:eastAsia="en-IN"/>
        </w:rPr>
        <w:t> (data link layer) it only needs to understand the </w:t>
      </w:r>
      <w:r w:rsidRPr="004875F6">
        <w:rPr>
          <w:rFonts w:ascii="Times New Roman" w:eastAsia="Times New Roman" w:hAnsi="Times New Roman" w:cs="Times New Roman"/>
          <w:bCs/>
          <w:sz w:val="24"/>
          <w:szCs w:val="24"/>
          <w:lang w:eastAsia="en-IN"/>
        </w:rPr>
        <w:t>MAC addresses</w:t>
      </w:r>
      <w:r w:rsidRPr="004875F6">
        <w:rPr>
          <w:rFonts w:ascii="Times New Roman" w:eastAsia="Times New Roman" w:hAnsi="Times New Roman" w:cs="Times New Roman"/>
          <w:sz w:val="24"/>
          <w:szCs w:val="24"/>
          <w:lang w:eastAsia="en-IN"/>
        </w:rPr>
        <w:t> that are part of the </w:t>
      </w:r>
      <w:r w:rsidRPr="004875F6">
        <w:rPr>
          <w:rFonts w:ascii="Times New Roman" w:eastAsia="Times New Roman" w:hAnsi="Times New Roman" w:cs="Times New Roman"/>
          <w:bCs/>
          <w:sz w:val="24"/>
          <w:szCs w:val="24"/>
          <w:lang w:eastAsia="en-IN"/>
        </w:rPr>
        <w:t>Ethernet protocol</w:t>
      </w:r>
      <w:r w:rsidRPr="004875F6">
        <w:rPr>
          <w:rFonts w:ascii="Times New Roman" w:eastAsia="Times New Roman" w:hAnsi="Times New Roman" w:cs="Times New Roman"/>
          <w:sz w:val="24"/>
          <w:szCs w:val="24"/>
          <w:lang w:eastAsia="en-IN"/>
        </w:rPr>
        <w:t>.</w:t>
      </w:r>
    </w:p>
    <w:p w:rsidR="003B0740" w:rsidRPr="004875F6" w:rsidRDefault="003B0740" w:rsidP="004875F6">
      <w:pPr>
        <w:pStyle w:val="Heading1"/>
        <w:spacing w:before="0"/>
        <w:jc w:val="both"/>
        <w:rPr>
          <w:rFonts w:ascii="Times New Roman" w:hAnsi="Times New Roman" w:cs="Times New Roman"/>
          <w:bCs w:val="0"/>
          <w:color w:val="auto"/>
          <w:spacing w:val="-15"/>
          <w:sz w:val="32"/>
          <w:szCs w:val="32"/>
        </w:rPr>
      </w:pPr>
      <w:r w:rsidRPr="004875F6">
        <w:rPr>
          <w:rFonts w:ascii="Times New Roman" w:hAnsi="Times New Roman" w:cs="Times New Roman"/>
          <w:bCs w:val="0"/>
          <w:color w:val="auto"/>
          <w:spacing w:val="-15"/>
          <w:sz w:val="32"/>
          <w:szCs w:val="32"/>
        </w:rPr>
        <w:t>Internet Protocol (IP)</w:t>
      </w:r>
    </w:p>
    <w:p w:rsidR="003B0740" w:rsidRPr="004875F6" w:rsidRDefault="003B0740" w:rsidP="004875F6">
      <w:pPr>
        <w:pStyle w:val="NormalWeb"/>
        <w:spacing w:before="0" w:beforeAutospacing="0" w:after="0" w:afterAutospacing="0"/>
        <w:jc w:val="both"/>
      </w:pPr>
      <w:r w:rsidRPr="004875F6">
        <w:rPr>
          <w:rStyle w:val="Strong"/>
          <w:b w:val="0"/>
        </w:rPr>
        <w:t>Internet Protocol (IP) </w:t>
      </w:r>
      <w:r w:rsidRPr="004875F6">
        <w:t>– a set of rules that dictate how data should be delivered over the public </w:t>
      </w:r>
      <w:hyperlink r:id="rId11" w:history="1">
        <w:r w:rsidRPr="004875F6">
          <w:rPr>
            <w:rStyle w:val="Hyperlink"/>
            <w:color w:val="auto"/>
            <w:u w:val="none"/>
          </w:rPr>
          <w:t>network</w:t>
        </w:r>
      </w:hyperlink>
      <w:r w:rsidRPr="004875F6">
        <w:t> (Internet). Often works in conjunction with the </w:t>
      </w:r>
      <w:hyperlink r:id="rId12" w:history="1">
        <w:r w:rsidRPr="004875F6">
          <w:rPr>
            <w:rStyle w:val="Hyperlink"/>
            <w:color w:val="auto"/>
            <w:u w:val="none"/>
          </w:rPr>
          <w:t>transmission control protocol (TCP)</w:t>
        </w:r>
      </w:hyperlink>
      <w:r w:rsidRPr="004875F6">
        <w:t>, which divides traffic into </w:t>
      </w:r>
      <w:hyperlink r:id="rId13" w:history="1">
        <w:r w:rsidRPr="004875F6">
          <w:rPr>
            <w:rStyle w:val="Hyperlink"/>
            <w:color w:val="auto"/>
            <w:u w:val="none"/>
          </w:rPr>
          <w:t>packets</w:t>
        </w:r>
      </w:hyperlink>
      <w:r w:rsidRPr="004875F6">
        <w:t> for efficient transport through the </w:t>
      </w:r>
      <w:hyperlink r:id="rId14" w:history="1">
        <w:r w:rsidRPr="004875F6">
          <w:rPr>
            <w:rStyle w:val="Hyperlink"/>
            <w:color w:val="auto"/>
            <w:u w:val="none"/>
          </w:rPr>
          <w:t>Internet</w:t>
        </w:r>
      </w:hyperlink>
      <w:r w:rsidRPr="004875F6">
        <w:t>; together they are referred to as TCP/IP.</w:t>
      </w:r>
    </w:p>
    <w:p w:rsidR="003B0740" w:rsidRPr="004875F6" w:rsidRDefault="003B0740" w:rsidP="004875F6">
      <w:pPr>
        <w:pStyle w:val="NormalWeb"/>
        <w:spacing w:before="0" w:beforeAutospacing="0" w:after="0" w:afterAutospacing="0"/>
        <w:jc w:val="both"/>
      </w:pPr>
      <w:r w:rsidRPr="004875F6">
        <w:t>For example, when an email (using the simple mail transfer protocol – SMTP) is sent from an email server, the TCP layer in that server will divide the message up into multiple packets, number them and then forward them to the IP layer for transport. At the IP layer, each packet will be transported to the destination email </w:t>
      </w:r>
      <w:hyperlink r:id="rId15" w:history="1">
        <w:r w:rsidRPr="004875F6">
          <w:rPr>
            <w:rStyle w:val="Hyperlink"/>
            <w:color w:val="auto"/>
            <w:u w:val="none"/>
          </w:rPr>
          <w:t>server</w:t>
        </w:r>
      </w:hyperlink>
      <w:r w:rsidRPr="004875F6">
        <w:t>. While each packet is going to the same place, the route they take to get there may be different. When it arrives, the IP layer hands it back to the TCP layer, which reassembles the packets into the message and hands it to the email </w:t>
      </w:r>
      <w:hyperlink r:id="rId16" w:history="1">
        <w:r w:rsidRPr="004875F6">
          <w:rPr>
            <w:rStyle w:val="Hyperlink"/>
            <w:color w:val="auto"/>
            <w:u w:val="none"/>
          </w:rPr>
          <w:t>application</w:t>
        </w:r>
      </w:hyperlink>
      <w:r w:rsidRPr="004875F6">
        <w:t>, where it shows up in the Inbox.</w:t>
      </w:r>
    </w:p>
    <w:p w:rsidR="00AE2913" w:rsidRPr="004875F6" w:rsidRDefault="00515696" w:rsidP="004875F6">
      <w:pPr>
        <w:spacing w:after="0"/>
        <w:jc w:val="both"/>
        <w:rPr>
          <w:rFonts w:ascii="Times New Roman" w:hAnsi="Times New Roman" w:cs="Times New Roman"/>
          <w:b/>
          <w:sz w:val="32"/>
          <w:szCs w:val="32"/>
        </w:rPr>
      </w:pPr>
      <w:r w:rsidRPr="004875F6">
        <w:rPr>
          <w:rFonts w:ascii="Times New Roman" w:hAnsi="Times New Roman" w:cs="Times New Roman"/>
          <w:b/>
          <w:sz w:val="32"/>
          <w:szCs w:val="32"/>
          <w:shd w:val="clear" w:color="auto" w:fill="FFFFFF"/>
        </w:rPr>
        <w:t>Address Resolution Protocol (ARP)</w:t>
      </w:r>
    </w:p>
    <w:p w:rsidR="00AE2913" w:rsidRPr="004875F6" w:rsidRDefault="00AE2913"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Address Resolution Protocol (ARP) is a procedure for mapping a dynamic Internet Protocol address (</w:t>
      </w:r>
      <w:hyperlink r:id="rId17" w:history="1">
        <w:r w:rsidRPr="004875F6">
          <w:rPr>
            <w:rStyle w:val="Hyperlink"/>
            <w:rFonts w:ascii="Times New Roman" w:hAnsi="Times New Roman" w:cs="Times New Roman"/>
            <w:color w:val="auto"/>
            <w:sz w:val="24"/>
            <w:szCs w:val="24"/>
            <w:u w:val="none"/>
            <w:shd w:val="clear" w:color="auto" w:fill="FFFFFF"/>
          </w:rPr>
          <w:t>IP address</w:t>
        </w:r>
      </w:hyperlink>
      <w:r w:rsidRPr="004875F6">
        <w:rPr>
          <w:rFonts w:ascii="Times New Roman" w:hAnsi="Times New Roman" w:cs="Times New Roman"/>
          <w:sz w:val="24"/>
          <w:szCs w:val="24"/>
          <w:shd w:val="clear" w:color="auto" w:fill="FFFFFF"/>
        </w:rPr>
        <w:t xml:space="preserve">) to a permanent physical machine address in a local area network </w:t>
      </w:r>
      <w:r w:rsidRPr="004875F6">
        <w:rPr>
          <w:rFonts w:ascii="Times New Roman" w:hAnsi="Times New Roman" w:cs="Times New Roman"/>
          <w:sz w:val="24"/>
          <w:szCs w:val="24"/>
          <w:shd w:val="clear" w:color="auto" w:fill="FFFFFF"/>
        </w:rPr>
        <w:lastRenderedPageBreak/>
        <w:t>(</w:t>
      </w:r>
      <w:hyperlink r:id="rId18" w:history="1">
        <w:r w:rsidRPr="004875F6">
          <w:rPr>
            <w:rStyle w:val="Hyperlink"/>
            <w:rFonts w:ascii="Times New Roman" w:hAnsi="Times New Roman" w:cs="Times New Roman"/>
            <w:color w:val="auto"/>
            <w:sz w:val="24"/>
            <w:szCs w:val="24"/>
            <w:u w:val="none"/>
            <w:shd w:val="clear" w:color="auto" w:fill="FFFFFF"/>
          </w:rPr>
          <w:t>LAN</w:t>
        </w:r>
      </w:hyperlink>
      <w:r w:rsidRPr="004875F6">
        <w:rPr>
          <w:rFonts w:ascii="Times New Roman" w:hAnsi="Times New Roman" w:cs="Times New Roman"/>
          <w:sz w:val="24"/>
          <w:szCs w:val="24"/>
          <w:shd w:val="clear" w:color="auto" w:fill="FFFFFF"/>
        </w:rPr>
        <w:t>). The physical machine address is also known as a Media Access Control or </w:t>
      </w:r>
      <w:hyperlink r:id="rId19" w:history="1">
        <w:r w:rsidRPr="004875F6">
          <w:rPr>
            <w:rStyle w:val="Hyperlink"/>
            <w:rFonts w:ascii="Times New Roman" w:hAnsi="Times New Roman" w:cs="Times New Roman"/>
            <w:color w:val="auto"/>
            <w:sz w:val="24"/>
            <w:szCs w:val="24"/>
            <w:u w:val="none"/>
            <w:shd w:val="clear" w:color="auto" w:fill="FFFFFF"/>
          </w:rPr>
          <w:t>MAC address</w:t>
        </w:r>
      </w:hyperlink>
      <w:r w:rsidRPr="004875F6">
        <w:rPr>
          <w:rFonts w:ascii="Times New Roman" w:hAnsi="Times New Roman" w:cs="Times New Roman"/>
          <w:sz w:val="24"/>
          <w:szCs w:val="24"/>
          <w:shd w:val="clear" w:color="auto" w:fill="FFFFFF"/>
        </w:rPr>
        <w:t>. </w:t>
      </w:r>
    </w:p>
    <w:p w:rsidR="00AE2913" w:rsidRPr="004875F6" w:rsidRDefault="00AE2913"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The job of the ARP is essentially to translate 32-bit addresses to 48-bit addresses and vice-versa. This is necessary because in IP Version 4 (IPv4), the most common level of Internet Protocol (</w:t>
      </w:r>
      <w:hyperlink r:id="rId20" w:history="1">
        <w:r w:rsidRPr="004875F6">
          <w:rPr>
            <w:rStyle w:val="Hyperlink"/>
            <w:rFonts w:ascii="Times New Roman" w:hAnsi="Times New Roman" w:cs="Times New Roman"/>
            <w:color w:val="auto"/>
            <w:sz w:val="24"/>
            <w:szCs w:val="24"/>
            <w:u w:val="none"/>
            <w:shd w:val="clear" w:color="auto" w:fill="FFFFFF"/>
          </w:rPr>
          <w:t>IP</w:t>
        </w:r>
      </w:hyperlink>
      <w:r w:rsidRPr="004875F6">
        <w:rPr>
          <w:rFonts w:ascii="Times New Roman" w:hAnsi="Times New Roman" w:cs="Times New Roman"/>
          <w:sz w:val="24"/>
          <w:szCs w:val="24"/>
          <w:shd w:val="clear" w:color="auto" w:fill="FFFFFF"/>
        </w:rPr>
        <w:t>) in use today, an IP address is 32-bits long, but MAC addresses are 48-bits long.</w:t>
      </w:r>
    </w:p>
    <w:p w:rsidR="009050CB" w:rsidRPr="004875F6" w:rsidRDefault="009050CB" w:rsidP="004875F6">
      <w:pPr>
        <w:pStyle w:val="Heading1"/>
        <w:shd w:val="clear" w:color="auto" w:fill="FFFFFF"/>
        <w:spacing w:before="0" w:line="264" w:lineRule="atLeast"/>
        <w:jc w:val="both"/>
        <w:rPr>
          <w:rFonts w:ascii="Times New Roman" w:hAnsi="Times New Roman" w:cs="Times New Roman"/>
          <w:color w:val="auto"/>
          <w:spacing w:val="-5"/>
          <w:sz w:val="32"/>
          <w:szCs w:val="32"/>
        </w:rPr>
      </w:pPr>
      <w:r w:rsidRPr="004875F6">
        <w:rPr>
          <w:rFonts w:ascii="Times New Roman" w:hAnsi="Times New Roman" w:cs="Times New Roman"/>
          <w:color w:val="auto"/>
          <w:spacing w:val="-5"/>
          <w:sz w:val="32"/>
          <w:szCs w:val="32"/>
        </w:rPr>
        <w:t>Reverse Address Resolution Protocol (RARP)</w:t>
      </w:r>
    </w:p>
    <w:p w:rsidR="009050CB" w:rsidRPr="004875F6" w:rsidRDefault="009050CB" w:rsidP="004875F6">
      <w:pPr>
        <w:shd w:val="clear" w:color="auto" w:fill="FFFFFF"/>
        <w:spacing w:after="0" w:line="401" w:lineRule="atLeast"/>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RARP (Reverse Address Resolution Protocol) is a </w:t>
      </w:r>
      <w:hyperlink r:id="rId21" w:history="1">
        <w:r w:rsidRPr="004875F6">
          <w:rPr>
            <w:rFonts w:ascii="Times New Roman" w:eastAsia="Times New Roman" w:hAnsi="Times New Roman" w:cs="Times New Roman"/>
            <w:sz w:val="24"/>
            <w:szCs w:val="24"/>
            <w:lang w:eastAsia="en-IN"/>
          </w:rPr>
          <w:t>protocol</w:t>
        </w:r>
      </w:hyperlink>
      <w:r w:rsidRPr="004875F6">
        <w:rPr>
          <w:rFonts w:ascii="Times New Roman" w:eastAsia="Times New Roman" w:hAnsi="Times New Roman" w:cs="Times New Roman"/>
          <w:sz w:val="24"/>
          <w:szCs w:val="24"/>
          <w:lang w:eastAsia="en-IN"/>
        </w:rPr>
        <w:t> by which a physical machine in a local area network can request to learn its </w:t>
      </w:r>
      <w:hyperlink r:id="rId22" w:history="1">
        <w:r w:rsidRPr="004875F6">
          <w:rPr>
            <w:rFonts w:ascii="Times New Roman" w:eastAsia="Times New Roman" w:hAnsi="Times New Roman" w:cs="Times New Roman"/>
            <w:sz w:val="24"/>
            <w:szCs w:val="24"/>
            <w:lang w:eastAsia="en-IN"/>
          </w:rPr>
          <w:t>IP address</w:t>
        </w:r>
      </w:hyperlink>
      <w:r w:rsidRPr="004875F6">
        <w:rPr>
          <w:rFonts w:ascii="Times New Roman" w:eastAsia="Times New Roman" w:hAnsi="Times New Roman" w:cs="Times New Roman"/>
          <w:sz w:val="24"/>
          <w:szCs w:val="24"/>
          <w:lang w:eastAsia="en-IN"/>
        </w:rPr>
        <w:t> from a </w:t>
      </w:r>
      <w:hyperlink r:id="rId23" w:history="1">
        <w:r w:rsidRPr="004875F6">
          <w:rPr>
            <w:rFonts w:ascii="Times New Roman" w:eastAsia="Times New Roman" w:hAnsi="Times New Roman" w:cs="Times New Roman"/>
            <w:sz w:val="24"/>
            <w:szCs w:val="24"/>
            <w:lang w:eastAsia="en-IN"/>
          </w:rPr>
          <w:t>gateway</w:t>
        </w:r>
      </w:hyperlink>
      <w:r w:rsidRPr="004875F6">
        <w:rPr>
          <w:rFonts w:ascii="Times New Roman" w:eastAsia="Times New Roman" w:hAnsi="Times New Roman" w:cs="Times New Roman"/>
          <w:sz w:val="24"/>
          <w:szCs w:val="24"/>
          <w:lang w:eastAsia="en-IN"/>
        </w:rPr>
        <w:t> server's Address Resolution Protocol (ARP) table or cache. A network administrator creates a table in a local area network's gateway </w:t>
      </w:r>
      <w:hyperlink r:id="rId24" w:history="1">
        <w:r w:rsidRPr="004875F6">
          <w:rPr>
            <w:rFonts w:ascii="Times New Roman" w:eastAsia="Times New Roman" w:hAnsi="Times New Roman" w:cs="Times New Roman"/>
            <w:sz w:val="24"/>
            <w:szCs w:val="24"/>
            <w:lang w:eastAsia="en-IN"/>
          </w:rPr>
          <w:t>router</w:t>
        </w:r>
      </w:hyperlink>
      <w:r w:rsidRPr="004875F6">
        <w:rPr>
          <w:rFonts w:ascii="Times New Roman" w:eastAsia="Times New Roman" w:hAnsi="Times New Roman" w:cs="Times New Roman"/>
          <w:sz w:val="24"/>
          <w:szCs w:val="24"/>
          <w:lang w:eastAsia="en-IN"/>
        </w:rPr>
        <w:t> that maps the physical machine (or Media Access Control - </w:t>
      </w:r>
      <w:hyperlink r:id="rId25" w:history="1">
        <w:r w:rsidRPr="004875F6">
          <w:rPr>
            <w:rFonts w:ascii="Times New Roman" w:eastAsia="Times New Roman" w:hAnsi="Times New Roman" w:cs="Times New Roman"/>
            <w:sz w:val="24"/>
            <w:szCs w:val="24"/>
            <w:lang w:eastAsia="en-IN"/>
          </w:rPr>
          <w:t>MAC address</w:t>
        </w:r>
      </w:hyperlink>
      <w:r w:rsidRPr="004875F6">
        <w:rPr>
          <w:rFonts w:ascii="Times New Roman" w:eastAsia="Times New Roman" w:hAnsi="Times New Roman" w:cs="Times New Roman"/>
          <w:sz w:val="24"/>
          <w:szCs w:val="24"/>
          <w:lang w:eastAsia="en-IN"/>
        </w:rPr>
        <w:t>) addresses to corresponding Internet Protocol addresses. When a new machine is set up, its RARP </w:t>
      </w:r>
      <w:hyperlink r:id="rId26" w:history="1">
        <w:r w:rsidRPr="004875F6">
          <w:rPr>
            <w:rFonts w:ascii="Times New Roman" w:eastAsia="Times New Roman" w:hAnsi="Times New Roman" w:cs="Times New Roman"/>
            <w:sz w:val="24"/>
            <w:szCs w:val="24"/>
            <w:lang w:eastAsia="en-IN"/>
          </w:rPr>
          <w:t>client</w:t>
        </w:r>
      </w:hyperlink>
      <w:r w:rsidRPr="004875F6">
        <w:rPr>
          <w:rFonts w:ascii="Times New Roman" w:eastAsia="Times New Roman" w:hAnsi="Times New Roman" w:cs="Times New Roman"/>
          <w:sz w:val="24"/>
          <w:szCs w:val="24"/>
          <w:lang w:eastAsia="en-IN"/>
        </w:rPr>
        <w:t> program requests from the RARP </w:t>
      </w:r>
      <w:hyperlink r:id="rId27" w:history="1">
        <w:r w:rsidRPr="004875F6">
          <w:rPr>
            <w:rFonts w:ascii="Times New Roman" w:eastAsia="Times New Roman" w:hAnsi="Times New Roman" w:cs="Times New Roman"/>
            <w:sz w:val="24"/>
            <w:szCs w:val="24"/>
            <w:lang w:eastAsia="en-IN"/>
          </w:rPr>
          <w:t>server</w:t>
        </w:r>
      </w:hyperlink>
      <w:r w:rsidRPr="004875F6">
        <w:rPr>
          <w:rFonts w:ascii="Times New Roman" w:eastAsia="Times New Roman" w:hAnsi="Times New Roman" w:cs="Times New Roman"/>
          <w:sz w:val="24"/>
          <w:szCs w:val="24"/>
          <w:lang w:eastAsia="en-IN"/>
        </w:rPr>
        <w:t> on the router to be sent its IP address. Assuming that an entry has been set up in the router table, the RARP server will return the IP address to the machine which can store it for future use.</w:t>
      </w:r>
    </w:p>
    <w:p w:rsidR="009050CB" w:rsidRPr="004875F6" w:rsidRDefault="009050CB" w:rsidP="004875F6">
      <w:pPr>
        <w:shd w:val="clear" w:color="auto" w:fill="FFFFFF"/>
        <w:spacing w:after="0" w:line="401" w:lineRule="atLeast"/>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RARP is available for </w:t>
      </w:r>
      <w:hyperlink r:id="rId28" w:history="1">
        <w:r w:rsidRPr="004875F6">
          <w:rPr>
            <w:rFonts w:ascii="Times New Roman" w:eastAsia="Times New Roman" w:hAnsi="Times New Roman" w:cs="Times New Roman"/>
            <w:sz w:val="24"/>
            <w:szCs w:val="24"/>
            <w:lang w:eastAsia="en-IN"/>
          </w:rPr>
          <w:t>Ethernet</w:t>
        </w:r>
      </w:hyperlink>
      <w:r w:rsidRPr="004875F6">
        <w:rPr>
          <w:rFonts w:ascii="Times New Roman" w:eastAsia="Times New Roman" w:hAnsi="Times New Roman" w:cs="Times New Roman"/>
          <w:sz w:val="24"/>
          <w:szCs w:val="24"/>
          <w:lang w:eastAsia="en-IN"/>
        </w:rPr>
        <w:t>, Fiber Distributed-Data Interface, and </w:t>
      </w:r>
      <w:hyperlink r:id="rId29" w:history="1">
        <w:r w:rsidRPr="004875F6">
          <w:rPr>
            <w:rFonts w:ascii="Times New Roman" w:eastAsia="Times New Roman" w:hAnsi="Times New Roman" w:cs="Times New Roman"/>
            <w:sz w:val="24"/>
            <w:szCs w:val="24"/>
            <w:lang w:eastAsia="en-IN"/>
          </w:rPr>
          <w:t>token ring</w:t>
        </w:r>
      </w:hyperlink>
      <w:r w:rsidRPr="004875F6">
        <w:rPr>
          <w:rFonts w:ascii="Times New Roman" w:eastAsia="Times New Roman" w:hAnsi="Times New Roman" w:cs="Times New Roman"/>
          <w:sz w:val="24"/>
          <w:szCs w:val="24"/>
          <w:lang w:eastAsia="en-IN"/>
        </w:rPr>
        <w:t> LANs.</w:t>
      </w:r>
    </w:p>
    <w:p w:rsidR="00F15F6C" w:rsidRPr="004875F6" w:rsidRDefault="00F15F6C" w:rsidP="004875F6">
      <w:pPr>
        <w:pStyle w:val="Heading1"/>
        <w:spacing w:before="0"/>
        <w:jc w:val="both"/>
        <w:textAlignment w:val="baseline"/>
        <w:rPr>
          <w:rFonts w:ascii="Times New Roman" w:hAnsi="Times New Roman" w:cs="Times New Roman"/>
          <w:bCs w:val="0"/>
          <w:color w:val="auto"/>
          <w:sz w:val="32"/>
          <w:szCs w:val="32"/>
        </w:rPr>
      </w:pPr>
      <w:r w:rsidRPr="004875F6">
        <w:rPr>
          <w:rFonts w:ascii="Times New Roman" w:hAnsi="Times New Roman" w:cs="Times New Roman"/>
          <w:bCs w:val="0"/>
          <w:color w:val="auto"/>
          <w:sz w:val="32"/>
          <w:szCs w:val="32"/>
        </w:rPr>
        <w:t>Internet Control Message Protocol (ICMP)</w:t>
      </w:r>
    </w:p>
    <w:p w:rsidR="00F15F6C" w:rsidRPr="004875F6" w:rsidRDefault="00F15F6C" w:rsidP="004875F6">
      <w:pPr>
        <w:pStyle w:val="NormalWeb"/>
        <w:spacing w:before="0" w:beforeAutospacing="0" w:after="0" w:afterAutospacing="0"/>
        <w:jc w:val="both"/>
        <w:textAlignment w:val="baseline"/>
      </w:pPr>
      <w:r w:rsidRPr="004875F6">
        <w:t>Since IP does not have a inbuilt mechanism for sending error and control messages. It depends on Internet Control Message Protocol(ICMP) to provide an error control. It is used for reporting errors and management queries. It is a supporting protocol and used by networks devices like routers for sending the error messages and operations information.</w:t>
      </w:r>
      <w:r w:rsidRPr="004875F6">
        <w:br/>
        <w:t>e.g. the requested service is not available or that a host or router could not be reached.</w:t>
      </w:r>
    </w:p>
    <w:p w:rsidR="006B6A29" w:rsidRPr="004875F6" w:rsidRDefault="006B6A29" w:rsidP="004875F6">
      <w:pPr>
        <w:pStyle w:val="Heading1"/>
        <w:shd w:val="clear" w:color="auto" w:fill="FFFFFF"/>
        <w:spacing w:before="0" w:line="264" w:lineRule="atLeast"/>
        <w:jc w:val="both"/>
        <w:rPr>
          <w:rFonts w:ascii="Times New Roman" w:hAnsi="Times New Roman" w:cs="Times New Roman"/>
          <w:color w:val="auto"/>
          <w:spacing w:val="-5"/>
          <w:sz w:val="32"/>
          <w:szCs w:val="32"/>
        </w:rPr>
      </w:pPr>
      <w:r w:rsidRPr="004875F6">
        <w:rPr>
          <w:rFonts w:ascii="Times New Roman" w:hAnsi="Times New Roman" w:cs="Times New Roman"/>
          <w:color w:val="auto"/>
          <w:spacing w:val="-5"/>
          <w:sz w:val="32"/>
          <w:szCs w:val="32"/>
        </w:rPr>
        <w:lastRenderedPageBreak/>
        <w:t>Internet Group Management Protocol (IGMP)</w:t>
      </w:r>
    </w:p>
    <w:p w:rsidR="006B6A29" w:rsidRPr="004875F6" w:rsidRDefault="006B6A29" w:rsidP="004875F6">
      <w:pPr>
        <w:pStyle w:val="Heading1"/>
        <w:spacing w:before="0"/>
        <w:jc w:val="both"/>
        <w:rPr>
          <w:rFonts w:ascii="Times New Roman" w:hAnsi="Times New Roman" w:cs="Times New Roman"/>
          <w:b w:val="0"/>
          <w:color w:val="auto"/>
          <w:sz w:val="24"/>
          <w:szCs w:val="24"/>
          <w:shd w:val="clear" w:color="auto" w:fill="FFFFFF"/>
        </w:rPr>
      </w:pPr>
      <w:r w:rsidRPr="004875F6">
        <w:rPr>
          <w:rFonts w:ascii="Times New Roman" w:hAnsi="Times New Roman" w:cs="Times New Roman"/>
          <w:b w:val="0"/>
          <w:color w:val="auto"/>
          <w:sz w:val="24"/>
          <w:szCs w:val="24"/>
          <w:shd w:val="clear" w:color="auto" w:fill="FFFFFF"/>
        </w:rPr>
        <w:t>The Internet Group Management Protocol (IGMP) is an Internet </w:t>
      </w:r>
      <w:hyperlink r:id="rId30" w:history="1">
        <w:r w:rsidRPr="004875F6">
          <w:rPr>
            <w:rStyle w:val="Hyperlink"/>
            <w:rFonts w:ascii="Times New Roman" w:hAnsi="Times New Roman" w:cs="Times New Roman"/>
            <w:b w:val="0"/>
            <w:color w:val="auto"/>
            <w:sz w:val="24"/>
            <w:szCs w:val="24"/>
            <w:u w:val="none"/>
            <w:shd w:val="clear" w:color="auto" w:fill="FFFFFF"/>
          </w:rPr>
          <w:t>protocol</w:t>
        </w:r>
      </w:hyperlink>
      <w:r w:rsidRPr="004875F6">
        <w:rPr>
          <w:rFonts w:ascii="Times New Roman" w:hAnsi="Times New Roman" w:cs="Times New Roman"/>
          <w:b w:val="0"/>
          <w:color w:val="auto"/>
          <w:sz w:val="24"/>
          <w:szCs w:val="24"/>
          <w:shd w:val="clear" w:color="auto" w:fill="FFFFFF"/>
        </w:rPr>
        <w:t> that provides a way for an Internet computer to report its </w:t>
      </w:r>
      <w:hyperlink r:id="rId31" w:history="1">
        <w:r w:rsidRPr="004875F6">
          <w:rPr>
            <w:rStyle w:val="Hyperlink"/>
            <w:rFonts w:ascii="Times New Roman" w:hAnsi="Times New Roman" w:cs="Times New Roman"/>
            <w:b w:val="0"/>
            <w:color w:val="auto"/>
            <w:sz w:val="24"/>
            <w:szCs w:val="24"/>
            <w:u w:val="none"/>
            <w:shd w:val="clear" w:color="auto" w:fill="FFFFFF"/>
          </w:rPr>
          <w:t>multicast</w:t>
        </w:r>
      </w:hyperlink>
      <w:r w:rsidRPr="004875F6">
        <w:rPr>
          <w:rFonts w:ascii="Times New Roman" w:hAnsi="Times New Roman" w:cs="Times New Roman"/>
          <w:b w:val="0"/>
          <w:color w:val="auto"/>
          <w:sz w:val="24"/>
          <w:szCs w:val="24"/>
          <w:shd w:val="clear" w:color="auto" w:fill="FFFFFF"/>
        </w:rPr>
        <w:t> group membership to adjacent </w:t>
      </w:r>
      <w:hyperlink r:id="rId32" w:history="1">
        <w:r w:rsidRPr="004875F6">
          <w:rPr>
            <w:rStyle w:val="Hyperlink"/>
            <w:rFonts w:ascii="Times New Roman" w:hAnsi="Times New Roman" w:cs="Times New Roman"/>
            <w:b w:val="0"/>
            <w:color w:val="auto"/>
            <w:sz w:val="24"/>
            <w:szCs w:val="24"/>
            <w:u w:val="none"/>
            <w:shd w:val="clear" w:color="auto" w:fill="FFFFFF"/>
          </w:rPr>
          <w:t>router</w:t>
        </w:r>
      </w:hyperlink>
      <w:r w:rsidRPr="004875F6">
        <w:rPr>
          <w:rFonts w:ascii="Times New Roman" w:hAnsi="Times New Roman" w:cs="Times New Roman"/>
          <w:b w:val="0"/>
          <w:color w:val="auto"/>
          <w:sz w:val="24"/>
          <w:szCs w:val="24"/>
          <w:shd w:val="clear" w:color="auto" w:fill="FFFFFF"/>
        </w:rPr>
        <w:t>s. Multicasting allows one computer on the Internet to send content to multiple other computers that have identified themselves as interested in receiving the originating computer's content. Multicasting can be used for such applications as updating the address books of mobile computer users in the field, sending out company newsletters to a distribution list, and "broadcasting" high-bandwidth programs of </w:t>
      </w:r>
      <w:hyperlink r:id="rId33" w:history="1">
        <w:r w:rsidRPr="004875F6">
          <w:rPr>
            <w:rStyle w:val="Hyperlink"/>
            <w:rFonts w:ascii="Times New Roman" w:hAnsi="Times New Roman" w:cs="Times New Roman"/>
            <w:b w:val="0"/>
            <w:color w:val="auto"/>
            <w:sz w:val="24"/>
            <w:szCs w:val="24"/>
            <w:u w:val="none"/>
            <w:shd w:val="clear" w:color="auto" w:fill="FFFFFF"/>
          </w:rPr>
          <w:t>streaming media</w:t>
        </w:r>
      </w:hyperlink>
      <w:r w:rsidRPr="004875F6">
        <w:rPr>
          <w:rFonts w:ascii="Times New Roman" w:hAnsi="Times New Roman" w:cs="Times New Roman"/>
          <w:b w:val="0"/>
          <w:color w:val="auto"/>
          <w:sz w:val="24"/>
          <w:szCs w:val="24"/>
          <w:shd w:val="clear" w:color="auto" w:fill="FFFFFF"/>
        </w:rPr>
        <w:t> to an audience that has "tuned in" by setting up a multicast group membership. </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Using the Open Systems Interconnection (</w:t>
      </w:r>
      <w:hyperlink r:id="rId34" w:history="1">
        <w:r w:rsidRPr="004875F6">
          <w:rPr>
            <w:rStyle w:val="Hyperlink"/>
            <w:rFonts w:ascii="Times New Roman" w:hAnsi="Times New Roman" w:cs="Times New Roman"/>
            <w:color w:val="auto"/>
            <w:sz w:val="24"/>
            <w:szCs w:val="24"/>
            <w:u w:val="none"/>
            <w:shd w:val="clear" w:color="auto" w:fill="FFFFFF"/>
          </w:rPr>
          <w:t>OSI</w:t>
        </w:r>
      </w:hyperlink>
      <w:r w:rsidRPr="004875F6">
        <w:rPr>
          <w:rFonts w:ascii="Times New Roman" w:hAnsi="Times New Roman" w:cs="Times New Roman"/>
          <w:sz w:val="24"/>
          <w:szCs w:val="24"/>
          <w:shd w:val="clear" w:color="auto" w:fill="FFFFFF"/>
        </w:rPr>
        <w:t>) communication model, IGMP is part of the </w:t>
      </w:r>
      <w:hyperlink r:id="rId35" w:history="1">
        <w:r w:rsidRPr="004875F6">
          <w:rPr>
            <w:rStyle w:val="Hyperlink"/>
            <w:rFonts w:ascii="Times New Roman" w:hAnsi="Times New Roman" w:cs="Times New Roman"/>
            <w:color w:val="auto"/>
            <w:sz w:val="24"/>
            <w:szCs w:val="24"/>
            <w:u w:val="none"/>
            <w:shd w:val="clear" w:color="auto" w:fill="FFFFFF"/>
          </w:rPr>
          <w:t>Network layer</w:t>
        </w:r>
      </w:hyperlink>
      <w:r w:rsidRPr="004875F6">
        <w:rPr>
          <w:rFonts w:ascii="Times New Roman" w:hAnsi="Times New Roman" w:cs="Times New Roman"/>
          <w:sz w:val="24"/>
          <w:szCs w:val="24"/>
          <w:shd w:val="clear" w:color="auto" w:fill="FFFFFF"/>
        </w:rPr>
        <w:t>. IGMP is formally described in the Internet Engineering Task Force (</w:t>
      </w:r>
      <w:hyperlink r:id="rId36" w:history="1">
        <w:r w:rsidRPr="004875F6">
          <w:rPr>
            <w:rStyle w:val="Hyperlink"/>
            <w:rFonts w:ascii="Times New Roman" w:hAnsi="Times New Roman" w:cs="Times New Roman"/>
            <w:color w:val="auto"/>
            <w:sz w:val="24"/>
            <w:szCs w:val="24"/>
            <w:u w:val="none"/>
            <w:shd w:val="clear" w:color="auto" w:fill="FFFFFF"/>
          </w:rPr>
          <w:t>IETF</w:t>
        </w:r>
      </w:hyperlink>
      <w:r w:rsidRPr="004875F6">
        <w:rPr>
          <w:rFonts w:ascii="Times New Roman" w:hAnsi="Times New Roman" w:cs="Times New Roman"/>
          <w:sz w:val="24"/>
          <w:szCs w:val="24"/>
          <w:shd w:val="clear" w:color="auto" w:fill="FFFFFF"/>
        </w:rPr>
        <w:t>) Request for Comments (RFC) 2236.</w:t>
      </w:r>
    </w:p>
    <w:p w:rsidR="006B6A29" w:rsidRPr="004875F6" w:rsidRDefault="006B6A29" w:rsidP="004875F6">
      <w:pPr>
        <w:pStyle w:val="Heading1"/>
        <w:shd w:val="clear" w:color="auto" w:fill="FFFFFF"/>
        <w:spacing w:before="0" w:line="264" w:lineRule="atLeast"/>
        <w:jc w:val="both"/>
        <w:rPr>
          <w:rFonts w:ascii="Times New Roman" w:hAnsi="Times New Roman" w:cs="Times New Roman"/>
          <w:color w:val="auto"/>
          <w:spacing w:val="-5"/>
          <w:sz w:val="32"/>
          <w:szCs w:val="32"/>
        </w:rPr>
      </w:pPr>
      <w:r w:rsidRPr="004875F6">
        <w:rPr>
          <w:rFonts w:ascii="Times New Roman" w:hAnsi="Times New Roman" w:cs="Times New Roman"/>
          <w:color w:val="auto"/>
          <w:spacing w:val="-5"/>
          <w:sz w:val="32"/>
          <w:szCs w:val="32"/>
        </w:rPr>
        <w:t>UDP (User Datagram Protocol)</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UDP (User Datagram Protocol) is an alternative communications protocol to Transmission Control Protocol (</w:t>
      </w:r>
      <w:hyperlink r:id="rId37" w:history="1">
        <w:r w:rsidRPr="004875F6">
          <w:rPr>
            <w:rStyle w:val="Hyperlink"/>
            <w:rFonts w:ascii="Times New Roman" w:hAnsi="Times New Roman" w:cs="Times New Roman"/>
            <w:color w:val="auto"/>
            <w:sz w:val="24"/>
            <w:szCs w:val="24"/>
            <w:u w:val="none"/>
            <w:shd w:val="clear" w:color="auto" w:fill="FFFFFF"/>
          </w:rPr>
          <w:t>TCP</w:t>
        </w:r>
      </w:hyperlink>
      <w:r w:rsidRPr="004875F6">
        <w:rPr>
          <w:rFonts w:ascii="Times New Roman" w:hAnsi="Times New Roman" w:cs="Times New Roman"/>
          <w:sz w:val="24"/>
          <w:szCs w:val="24"/>
          <w:shd w:val="clear" w:color="auto" w:fill="FFFFFF"/>
        </w:rPr>
        <w:t>) used primarily for establishing low-latency and loss-tolerating connections between applications on the internet. Both UDP and TCP run on top of the Internet Protocol (IP) and are sometimes referred to as UDP/IP or </w:t>
      </w:r>
      <w:hyperlink r:id="rId38" w:history="1">
        <w:r w:rsidRPr="004875F6">
          <w:rPr>
            <w:rStyle w:val="Hyperlink"/>
            <w:rFonts w:ascii="Times New Roman" w:hAnsi="Times New Roman" w:cs="Times New Roman"/>
            <w:color w:val="auto"/>
            <w:sz w:val="24"/>
            <w:szCs w:val="24"/>
            <w:u w:val="none"/>
            <w:shd w:val="clear" w:color="auto" w:fill="FFFFFF"/>
          </w:rPr>
          <w:t>TCP/IP</w:t>
        </w:r>
      </w:hyperlink>
      <w:r w:rsidRPr="004875F6">
        <w:rPr>
          <w:rFonts w:ascii="Times New Roman" w:hAnsi="Times New Roman" w:cs="Times New Roman"/>
          <w:sz w:val="24"/>
          <w:szCs w:val="24"/>
          <w:shd w:val="clear" w:color="auto" w:fill="FFFFFF"/>
        </w:rPr>
        <w:t>. But there are important differences between the two.</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Where UDP enables process-to-process communication, TCP supports host-to-host communication. TCP sends individual packets and is considered a reliable transport medium; UDP sends messages, called </w:t>
      </w:r>
      <w:hyperlink r:id="rId39" w:history="1">
        <w:r w:rsidRPr="004875F6">
          <w:rPr>
            <w:rStyle w:val="Hyperlink"/>
            <w:rFonts w:ascii="Times New Roman" w:hAnsi="Times New Roman" w:cs="Times New Roman"/>
            <w:color w:val="auto"/>
            <w:sz w:val="24"/>
            <w:szCs w:val="24"/>
            <w:u w:val="none"/>
            <w:shd w:val="clear" w:color="auto" w:fill="FFFFFF"/>
          </w:rPr>
          <w:t>datagrams</w:t>
        </w:r>
      </w:hyperlink>
      <w:r w:rsidRPr="004875F6">
        <w:rPr>
          <w:rFonts w:ascii="Times New Roman" w:hAnsi="Times New Roman" w:cs="Times New Roman"/>
          <w:sz w:val="24"/>
          <w:szCs w:val="24"/>
          <w:shd w:val="clear" w:color="auto" w:fill="FFFFFF"/>
        </w:rPr>
        <w:t>, and is considered a best-effort mode of communications.</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In addition, where TCP provides error and flow control, no such mechanisms are supported in UDP. UDP is considered a connectionless protocol because it doesn't require a virtual circuit to be established before any data transfer occurs.</w:t>
      </w:r>
    </w:p>
    <w:p w:rsidR="006B6A29" w:rsidRPr="004875F6" w:rsidRDefault="006B6A29" w:rsidP="004875F6">
      <w:pPr>
        <w:pStyle w:val="NormalWeb"/>
        <w:shd w:val="clear" w:color="auto" w:fill="FFFFFF"/>
        <w:spacing w:before="0" w:beforeAutospacing="0" w:after="0" w:afterAutospacing="0" w:line="401" w:lineRule="atLeast"/>
        <w:jc w:val="both"/>
      </w:pPr>
      <w:r w:rsidRPr="004875F6">
        <w:rPr>
          <w:shd w:val="clear" w:color="auto" w:fill="FFFFFF"/>
        </w:rPr>
        <w:t>UDP provides two services not provided by the IP layer. It provides </w:t>
      </w:r>
      <w:hyperlink r:id="rId40" w:history="1">
        <w:r w:rsidRPr="004875F6">
          <w:rPr>
            <w:rStyle w:val="Hyperlink"/>
            <w:color w:val="auto"/>
            <w:u w:val="none"/>
            <w:shd w:val="clear" w:color="auto" w:fill="FFFFFF"/>
          </w:rPr>
          <w:t>port numbers</w:t>
        </w:r>
      </w:hyperlink>
      <w:r w:rsidRPr="004875F6">
        <w:rPr>
          <w:shd w:val="clear" w:color="auto" w:fill="FFFFFF"/>
        </w:rPr>
        <w:t> to help distinguish different user requests and, optionally, a </w:t>
      </w:r>
      <w:hyperlink r:id="rId41" w:history="1">
        <w:r w:rsidRPr="004875F6">
          <w:rPr>
            <w:rStyle w:val="Hyperlink"/>
            <w:color w:val="auto"/>
            <w:u w:val="none"/>
            <w:shd w:val="clear" w:color="auto" w:fill="FFFFFF"/>
          </w:rPr>
          <w:t>checksum</w:t>
        </w:r>
      </w:hyperlink>
      <w:r w:rsidRPr="004875F6">
        <w:rPr>
          <w:shd w:val="clear" w:color="auto" w:fill="FFFFFF"/>
        </w:rPr>
        <w:t xml:space="preserve"> capability to verify that the data </w:t>
      </w:r>
      <w:r w:rsidRPr="004875F6">
        <w:rPr>
          <w:shd w:val="clear" w:color="auto" w:fill="FFFFFF"/>
        </w:rPr>
        <w:lastRenderedPageBreak/>
        <w:t>arrived intact.</w:t>
      </w:r>
      <w:r w:rsidRPr="004875F6">
        <w:t xml:space="preserve"> TCP has emerged as the dominant </w:t>
      </w:r>
      <w:hyperlink r:id="rId42" w:history="1">
        <w:r w:rsidRPr="004875F6">
          <w:rPr>
            <w:rStyle w:val="Hyperlink"/>
            <w:color w:val="auto"/>
            <w:u w:val="none"/>
          </w:rPr>
          <w:t>protocol</w:t>
        </w:r>
      </w:hyperlink>
      <w:r w:rsidRPr="004875F6">
        <w:t> used for the bulk of internet connectivity due to its ability to break large data sets into individual </w:t>
      </w:r>
      <w:hyperlink r:id="rId43" w:history="1">
        <w:r w:rsidRPr="004875F6">
          <w:rPr>
            <w:rStyle w:val="Hyperlink"/>
            <w:color w:val="auto"/>
            <w:u w:val="none"/>
          </w:rPr>
          <w:t>packets</w:t>
        </w:r>
      </w:hyperlink>
      <w:r w:rsidRPr="004875F6">
        <w:t>, check for and resend lost packets, and reassemble packets in the correct sequence. But these additional services come at a cost in terms of additional data overhead and delays called </w:t>
      </w:r>
      <w:hyperlink r:id="rId44" w:history="1">
        <w:r w:rsidRPr="004875F6">
          <w:rPr>
            <w:rStyle w:val="Hyperlink"/>
            <w:color w:val="auto"/>
            <w:u w:val="none"/>
          </w:rPr>
          <w:t>latency</w:t>
        </w:r>
      </w:hyperlink>
      <w:r w:rsidRPr="004875F6">
        <w:t>.</w:t>
      </w:r>
    </w:p>
    <w:p w:rsidR="006B6A29" w:rsidRPr="004875F6" w:rsidRDefault="006B6A29" w:rsidP="004875F6">
      <w:pPr>
        <w:pStyle w:val="NormalWeb"/>
        <w:shd w:val="clear" w:color="auto" w:fill="FFFFFF"/>
        <w:spacing w:before="0" w:beforeAutospacing="0" w:after="0" w:afterAutospacing="0" w:line="401" w:lineRule="atLeast"/>
        <w:jc w:val="both"/>
      </w:pPr>
      <w:r w:rsidRPr="004875F6">
        <w:t>In contrast, UDP just sends the packets, which means that it has much lower </w:t>
      </w:r>
      <w:hyperlink r:id="rId45" w:history="1">
        <w:r w:rsidRPr="004875F6">
          <w:rPr>
            <w:rStyle w:val="Hyperlink"/>
            <w:color w:val="auto"/>
            <w:u w:val="none"/>
          </w:rPr>
          <w:t>bandwidth</w:t>
        </w:r>
      </w:hyperlink>
      <w:r w:rsidRPr="004875F6">
        <w:t> overhead and latency. With UDP, packets may take different paths between sender and receiver and, as a result, some packets may be lost or received out of order.</w:t>
      </w:r>
    </w:p>
    <w:p w:rsidR="006B6A29" w:rsidRPr="004875F6" w:rsidRDefault="006B6A29" w:rsidP="004875F6">
      <w:pPr>
        <w:pStyle w:val="Heading1"/>
        <w:shd w:val="clear" w:color="auto" w:fill="FFFFFF"/>
        <w:spacing w:before="0" w:line="264" w:lineRule="atLeast"/>
        <w:jc w:val="both"/>
        <w:rPr>
          <w:rFonts w:ascii="Times New Roman" w:hAnsi="Times New Roman" w:cs="Times New Roman"/>
          <w:color w:val="auto"/>
          <w:spacing w:val="-5"/>
          <w:sz w:val="32"/>
          <w:szCs w:val="32"/>
        </w:rPr>
      </w:pPr>
      <w:r w:rsidRPr="004875F6">
        <w:rPr>
          <w:rFonts w:ascii="Times New Roman" w:hAnsi="Times New Roman" w:cs="Times New Roman"/>
          <w:color w:val="auto"/>
          <w:spacing w:val="-5"/>
          <w:sz w:val="32"/>
          <w:szCs w:val="32"/>
        </w:rPr>
        <w:t>TCP (Transmission Control Protocol)</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TCP (Transmission Control Protocol) is a standard that defines how to establish and maintain a network conversation through which </w:t>
      </w:r>
      <w:hyperlink r:id="rId46" w:history="1">
        <w:r w:rsidRPr="004875F6">
          <w:rPr>
            <w:rStyle w:val="Hyperlink"/>
            <w:rFonts w:ascii="Times New Roman" w:hAnsi="Times New Roman" w:cs="Times New Roman"/>
            <w:color w:val="auto"/>
            <w:sz w:val="24"/>
            <w:szCs w:val="24"/>
            <w:u w:val="none"/>
            <w:shd w:val="clear" w:color="auto" w:fill="FFFFFF"/>
          </w:rPr>
          <w:t>application programs</w:t>
        </w:r>
      </w:hyperlink>
      <w:r w:rsidR="00D626F7">
        <w:t xml:space="preserve"> application program</w:t>
      </w:r>
      <w:r w:rsidRPr="004875F6">
        <w:rPr>
          <w:rFonts w:ascii="Times New Roman" w:hAnsi="Times New Roman" w:cs="Times New Roman"/>
          <w:sz w:val="24"/>
          <w:szCs w:val="24"/>
          <w:shd w:val="clear" w:color="auto" w:fill="FFFFFF"/>
        </w:rPr>
        <w:t> can exchange data. TCP works with the Internet Protocol (</w:t>
      </w:r>
      <w:hyperlink r:id="rId47" w:history="1">
        <w:r w:rsidRPr="004875F6">
          <w:rPr>
            <w:rStyle w:val="Hyperlink"/>
            <w:rFonts w:ascii="Times New Roman" w:hAnsi="Times New Roman" w:cs="Times New Roman"/>
            <w:color w:val="auto"/>
            <w:sz w:val="24"/>
            <w:szCs w:val="24"/>
            <w:u w:val="none"/>
            <w:shd w:val="clear" w:color="auto" w:fill="FFFFFF"/>
          </w:rPr>
          <w:t>IP</w:t>
        </w:r>
      </w:hyperlink>
      <w:r w:rsidRPr="004875F6">
        <w:rPr>
          <w:rFonts w:ascii="Times New Roman" w:hAnsi="Times New Roman" w:cs="Times New Roman"/>
          <w:sz w:val="24"/>
          <w:szCs w:val="24"/>
          <w:shd w:val="clear" w:color="auto" w:fill="FFFFFF"/>
        </w:rPr>
        <w:t>), which defines how computers send </w:t>
      </w:r>
      <w:hyperlink r:id="rId48" w:history="1">
        <w:r w:rsidRPr="004875F6">
          <w:rPr>
            <w:rStyle w:val="Hyperlink"/>
            <w:rFonts w:ascii="Times New Roman" w:hAnsi="Times New Roman" w:cs="Times New Roman"/>
            <w:color w:val="auto"/>
            <w:sz w:val="24"/>
            <w:szCs w:val="24"/>
            <w:u w:val="none"/>
            <w:shd w:val="clear" w:color="auto" w:fill="FFFFFF"/>
          </w:rPr>
          <w:t>packets</w:t>
        </w:r>
      </w:hyperlink>
      <w:r w:rsidRPr="004875F6">
        <w:rPr>
          <w:rFonts w:ascii="Times New Roman" w:hAnsi="Times New Roman" w:cs="Times New Roman"/>
          <w:sz w:val="24"/>
          <w:szCs w:val="24"/>
          <w:shd w:val="clear" w:color="auto" w:fill="FFFFFF"/>
        </w:rPr>
        <w:t> of data to each other.</w:t>
      </w:r>
    </w:p>
    <w:p w:rsidR="006B6A29" w:rsidRPr="004875F6" w:rsidRDefault="006B6A29"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TCP is a </w:t>
      </w:r>
      <w:hyperlink r:id="rId49" w:history="1">
        <w:r w:rsidRPr="004875F6">
          <w:rPr>
            <w:rStyle w:val="Hyperlink"/>
            <w:rFonts w:ascii="Times New Roman" w:hAnsi="Times New Roman" w:cs="Times New Roman"/>
            <w:color w:val="auto"/>
            <w:sz w:val="24"/>
            <w:szCs w:val="24"/>
            <w:u w:val="none"/>
            <w:shd w:val="clear" w:color="auto" w:fill="FFFFFF"/>
          </w:rPr>
          <w:t>connection-oriented</w:t>
        </w:r>
      </w:hyperlink>
      <w:r w:rsidRPr="004875F6">
        <w:rPr>
          <w:rFonts w:ascii="Times New Roman" w:hAnsi="Times New Roman" w:cs="Times New Roman"/>
          <w:sz w:val="24"/>
          <w:szCs w:val="24"/>
          <w:shd w:val="clear" w:color="auto" w:fill="FFFFFF"/>
        </w:rPr>
        <w:t> protocol, which means a connection is established and maintained until the application programs at each end have finished exchanging messages. It determines how to break application data into packets that networks can deliver, sends packets to and accepts packets from the network layer, manages </w:t>
      </w:r>
      <w:hyperlink r:id="rId50" w:history="1">
        <w:r w:rsidRPr="004875F6">
          <w:rPr>
            <w:rStyle w:val="Hyperlink"/>
            <w:rFonts w:ascii="Times New Roman" w:hAnsi="Times New Roman" w:cs="Times New Roman"/>
            <w:color w:val="auto"/>
            <w:sz w:val="24"/>
            <w:szCs w:val="24"/>
            <w:u w:val="none"/>
            <w:shd w:val="clear" w:color="auto" w:fill="FFFFFF"/>
          </w:rPr>
          <w:t>flow control</w:t>
        </w:r>
      </w:hyperlink>
      <w:r w:rsidRPr="004875F6">
        <w:rPr>
          <w:rFonts w:ascii="Times New Roman" w:hAnsi="Times New Roman" w:cs="Times New Roman"/>
          <w:sz w:val="24"/>
          <w:szCs w:val="24"/>
          <w:shd w:val="clear" w:color="auto" w:fill="FFFFFF"/>
        </w:rPr>
        <w:t> and -- because it is meant to provide error-free data transmission -- handles retransmission of dropped or garbled packets as well as acknowledgement of all packets that arrive. In the </w:t>
      </w:r>
      <w:hyperlink r:id="rId51" w:history="1">
        <w:r w:rsidRPr="004875F6">
          <w:rPr>
            <w:rStyle w:val="Hyperlink"/>
            <w:rFonts w:ascii="Times New Roman" w:hAnsi="Times New Roman" w:cs="Times New Roman"/>
            <w:color w:val="auto"/>
            <w:sz w:val="24"/>
            <w:szCs w:val="24"/>
            <w:u w:val="none"/>
            <w:shd w:val="clear" w:color="auto" w:fill="FFFFFF"/>
          </w:rPr>
          <w:t>Open Systems Interconnection</w:t>
        </w:r>
      </w:hyperlink>
      <w:r w:rsidRPr="004875F6">
        <w:rPr>
          <w:rFonts w:ascii="Times New Roman" w:hAnsi="Times New Roman" w:cs="Times New Roman"/>
          <w:sz w:val="24"/>
          <w:szCs w:val="24"/>
          <w:shd w:val="clear" w:color="auto" w:fill="FFFFFF"/>
        </w:rPr>
        <w:t> (OSI) communication model, TCP covers parts of Layer 4, the </w:t>
      </w:r>
      <w:hyperlink r:id="rId52" w:history="1">
        <w:r w:rsidRPr="004875F6">
          <w:rPr>
            <w:rStyle w:val="Hyperlink"/>
            <w:rFonts w:ascii="Times New Roman" w:hAnsi="Times New Roman" w:cs="Times New Roman"/>
            <w:color w:val="auto"/>
            <w:sz w:val="24"/>
            <w:szCs w:val="24"/>
            <w:u w:val="none"/>
            <w:shd w:val="clear" w:color="auto" w:fill="FFFFFF"/>
          </w:rPr>
          <w:t>transport layer</w:t>
        </w:r>
      </w:hyperlink>
      <w:r w:rsidRPr="004875F6">
        <w:rPr>
          <w:rFonts w:ascii="Times New Roman" w:hAnsi="Times New Roman" w:cs="Times New Roman"/>
          <w:sz w:val="24"/>
          <w:szCs w:val="24"/>
          <w:shd w:val="clear" w:color="auto" w:fill="FFFFFF"/>
        </w:rPr>
        <w:t>, and parts of Layer 5, the </w:t>
      </w:r>
      <w:hyperlink r:id="rId53" w:history="1">
        <w:r w:rsidRPr="004875F6">
          <w:rPr>
            <w:rStyle w:val="Hyperlink"/>
            <w:rFonts w:ascii="Times New Roman" w:hAnsi="Times New Roman" w:cs="Times New Roman"/>
            <w:color w:val="auto"/>
            <w:sz w:val="24"/>
            <w:szCs w:val="24"/>
            <w:u w:val="none"/>
            <w:shd w:val="clear" w:color="auto" w:fill="FFFFFF"/>
          </w:rPr>
          <w:t>session layer</w:t>
        </w:r>
      </w:hyperlink>
      <w:r w:rsidRPr="004875F6">
        <w:rPr>
          <w:rFonts w:ascii="Times New Roman" w:hAnsi="Times New Roman" w:cs="Times New Roman"/>
          <w:sz w:val="24"/>
          <w:szCs w:val="24"/>
          <w:shd w:val="clear" w:color="auto" w:fill="FFFFFF"/>
        </w:rPr>
        <w:t>.</w:t>
      </w:r>
    </w:p>
    <w:p w:rsidR="006B6A29" w:rsidRPr="004875F6" w:rsidRDefault="006B6A29" w:rsidP="004875F6">
      <w:pPr>
        <w:pStyle w:val="NormalWeb"/>
        <w:shd w:val="clear" w:color="auto" w:fill="FFFFFF"/>
        <w:spacing w:before="0" w:beforeAutospacing="0" w:after="0" w:afterAutospacing="0" w:line="401" w:lineRule="atLeast"/>
        <w:jc w:val="both"/>
      </w:pPr>
      <w:r w:rsidRPr="004875F6">
        <w:t>TCP is used for organizing data in a way that ensures the secure transmission between the server and client. It guarantees the integrity of data sent over the network, regardless of the amount. For this reason, it is used to transmit data from other higher-level protocols that require all transmitted data to arrive. Examples include:</w:t>
      </w:r>
    </w:p>
    <w:p w:rsidR="006B6A29" w:rsidRPr="004875F6" w:rsidRDefault="006B6A29" w:rsidP="004875F6">
      <w:pPr>
        <w:numPr>
          <w:ilvl w:val="0"/>
          <w:numId w:val="5"/>
        </w:numPr>
        <w:shd w:val="clear" w:color="auto" w:fill="FFFFFF"/>
        <w:spacing w:after="0" w:line="401" w:lineRule="atLeast"/>
        <w:ind w:left="375"/>
        <w:jc w:val="both"/>
        <w:rPr>
          <w:rFonts w:ascii="Times New Roman" w:hAnsi="Times New Roman" w:cs="Times New Roman"/>
          <w:sz w:val="24"/>
          <w:szCs w:val="24"/>
        </w:rPr>
      </w:pPr>
      <w:r w:rsidRPr="004875F6">
        <w:rPr>
          <w:rFonts w:ascii="Times New Roman" w:hAnsi="Times New Roman" w:cs="Times New Roman"/>
          <w:sz w:val="24"/>
          <w:szCs w:val="24"/>
        </w:rPr>
        <w:t>Secure Shell (</w:t>
      </w:r>
      <w:hyperlink r:id="rId54" w:history="1">
        <w:r w:rsidRPr="004875F6">
          <w:rPr>
            <w:rStyle w:val="Hyperlink"/>
            <w:rFonts w:ascii="Times New Roman" w:hAnsi="Times New Roman" w:cs="Times New Roman"/>
            <w:color w:val="auto"/>
            <w:sz w:val="24"/>
            <w:szCs w:val="24"/>
            <w:u w:val="none"/>
          </w:rPr>
          <w:t>SSH</w:t>
        </w:r>
      </w:hyperlink>
      <w:r w:rsidRPr="004875F6">
        <w:rPr>
          <w:rFonts w:ascii="Times New Roman" w:hAnsi="Times New Roman" w:cs="Times New Roman"/>
          <w:sz w:val="24"/>
          <w:szCs w:val="24"/>
        </w:rPr>
        <w:t>), File Transfer Protocol (</w:t>
      </w:r>
      <w:hyperlink r:id="rId55" w:history="1">
        <w:r w:rsidRPr="004875F6">
          <w:rPr>
            <w:rStyle w:val="Hyperlink"/>
            <w:rFonts w:ascii="Times New Roman" w:hAnsi="Times New Roman" w:cs="Times New Roman"/>
            <w:color w:val="auto"/>
            <w:sz w:val="24"/>
            <w:szCs w:val="24"/>
            <w:u w:val="none"/>
          </w:rPr>
          <w:t>FTP</w:t>
        </w:r>
      </w:hyperlink>
      <w:r w:rsidRPr="004875F6">
        <w:rPr>
          <w:rFonts w:ascii="Times New Roman" w:hAnsi="Times New Roman" w:cs="Times New Roman"/>
          <w:sz w:val="24"/>
          <w:szCs w:val="24"/>
        </w:rPr>
        <w:t>), </w:t>
      </w:r>
      <w:hyperlink r:id="rId56" w:history="1">
        <w:r w:rsidRPr="004875F6">
          <w:rPr>
            <w:rStyle w:val="Hyperlink"/>
            <w:rFonts w:ascii="Times New Roman" w:hAnsi="Times New Roman" w:cs="Times New Roman"/>
            <w:color w:val="auto"/>
            <w:sz w:val="24"/>
            <w:szCs w:val="24"/>
            <w:u w:val="none"/>
          </w:rPr>
          <w:t>Telnet</w:t>
        </w:r>
      </w:hyperlink>
      <w:r w:rsidRPr="004875F6">
        <w:rPr>
          <w:rFonts w:ascii="Times New Roman" w:hAnsi="Times New Roman" w:cs="Times New Roman"/>
          <w:sz w:val="24"/>
          <w:szCs w:val="24"/>
        </w:rPr>
        <w:t>: For peer-to-peer file sharing, and, in Telnet's case, logging into another user's computer to access a file.</w:t>
      </w:r>
    </w:p>
    <w:p w:rsidR="006B6A29" w:rsidRPr="004875F6" w:rsidRDefault="006B6A29" w:rsidP="004875F6">
      <w:pPr>
        <w:numPr>
          <w:ilvl w:val="0"/>
          <w:numId w:val="5"/>
        </w:numPr>
        <w:shd w:val="clear" w:color="auto" w:fill="FFFFFF"/>
        <w:spacing w:after="0" w:line="401" w:lineRule="atLeast"/>
        <w:ind w:left="375"/>
        <w:jc w:val="both"/>
        <w:rPr>
          <w:rFonts w:ascii="Times New Roman" w:hAnsi="Times New Roman" w:cs="Times New Roman"/>
          <w:sz w:val="24"/>
          <w:szCs w:val="24"/>
        </w:rPr>
      </w:pPr>
      <w:r w:rsidRPr="004875F6">
        <w:rPr>
          <w:rFonts w:ascii="Times New Roman" w:hAnsi="Times New Roman" w:cs="Times New Roman"/>
          <w:sz w:val="24"/>
          <w:szCs w:val="24"/>
        </w:rPr>
        <w:t>Simple Mail Transfer Protocol (</w:t>
      </w:r>
      <w:hyperlink r:id="rId57" w:history="1">
        <w:r w:rsidRPr="004875F6">
          <w:rPr>
            <w:rStyle w:val="Hyperlink"/>
            <w:rFonts w:ascii="Times New Roman" w:hAnsi="Times New Roman" w:cs="Times New Roman"/>
            <w:color w:val="auto"/>
            <w:sz w:val="24"/>
            <w:szCs w:val="24"/>
            <w:u w:val="none"/>
          </w:rPr>
          <w:t>SMTP</w:t>
        </w:r>
      </w:hyperlink>
      <w:r w:rsidRPr="004875F6">
        <w:rPr>
          <w:rFonts w:ascii="Times New Roman" w:hAnsi="Times New Roman" w:cs="Times New Roman"/>
          <w:sz w:val="24"/>
          <w:szCs w:val="24"/>
        </w:rPr>
        <w:t>), Post Office Protocol (</w:t>
      </w:r>
      <w:hyperlink r:id="rId58" w:history="1">
        <w:r w:rsidRPr="004875F6">
          <w:rPr>
            <w:rStyle w:val="Hyperlink"/>
            <w:rFonts w:ascii="Times New Roman" w:hAnsi="Times New Roman" w:cs="Times New Roman"/>
            <w:color w:val="auto"/>
            <w:sz w:val="24"/>
            <w:szCs w:val="24"/>
            <w:u w:val="none"/>
          </w:rPr>
          <w:t>POP</w:t>
        </w:r>
      </w:hyperlink>
      <w:r w:rsidRPr="004875F6">
        <w:rPr>
          <w:rFonts w:ascii="Times New Roman" w:hAnsi="Times New Roman" w:cs="Times New Roman"/>
          <w:sz w:val="24"/>
          <w:szCs w:val="24"/>
        </w:rPr>
        <w:t>), Internet Message Access Protocol (</w:t>
      </w:r>
      <w:hyperlink r:id="rId59" w:history="1">
        <w:r w:rsidRPr="004875F6">
          <w:rPr>
            <w:rStyle w:val="Hyperlink"/>
            <w:rFonts w:ascii="Times New Roman" w:hAnsi="Times New Roman" w:cs="Times New Roman"/>
            <w:color w:val="auto"/>
            <w:sz w:val="24"/>
            <w:szCs w:val="24"/>
            <w:u w:val="none"/>
          </w:rPr>
          <w:t>IMAP</w:t>
        </w:r>
      </w:hyperlink>
      <w:r w:rsidRPr="004875F6">
        <w:rPr>
          <w:rFonts w:ascii="Times New Roman" w:hAnsi="Times New Roman" w:cs="Times New Roman"/>
          <w:sz w:val="24"/>
          <w:szCs w:val="24"/>
        </w:rPr>
        <w:t>): For sending and receiving email</w:t>
      </w:r>
    </w:p>
    <w:p w:rsidR="004875F6" w:rsidRDefault="006B6A29" w:rsidP="004875F6">
      <w:pPr>
        <w:numPr>
          <w:ilvl w:val="0"/>
          <w:numId w:val="5"/>
        </w:numPr>
        <w:shd w:val="clear" w:color="auto" w:fill="FFFFFF"/>
        <w:spacing w:after="0" w:line="401" w:lineRule="atLeast"/>
        <w:ind w:left="375"/>
        <w:jc w:val="both"/>
        <w:rPr>
          <w:rFonts w:ascii="Times New Roman" w:hAnsi="Times New Roman" w:cs="Times New Roman"/>
          <w:sz w:val="24"/>
          <w:szCs w:val="24"/>
        </w:rPr>
      </w:pPr>
      <w:r w:rsidRPr="004875F6">
        <w:rPr>
          <w:rFonts w:ascii="Times New Roman" w:hAnsi="Times New Roman" w:cs="Times New Roman"/>
          <w:sz w:val="24"/>
          <w:szCs w:val="24"/>
        </w:rPr>
        <w:t>HTTP: For web access</w:t>
      </w:r>
    </w:p>
    <w:p w:rsidR="004875F6" w:rsidRDefault="004875F6" w:rsidP="004875F6">
      <w:pPr>
        <w:shd w:val="clear" w:color="auto" w:fill="FFFFFF"/>
        <w:spacing w:after="0" w:line="401" w:lineRule="atLeast"/>
        <w:jc w:val="both"/>
        <w:rPr>
          <w:rFonts w:ascii="Times New Roman" w:hAnsi="Times New Roman" w:cs="Times New Roman"/>
          <w:b/>
          <w:spacing w:val="-5"/>
          <w:sz w:val="32"/>
          <w:szCs w:val="32"/>
        </w:rPr>
      </w:pPr>
      <w:r w:rsidRPr="004875F6">
        <w:rPr>
          <w:rFonts w:ascii="Times New Roman" w:hAnsi="Times New Roman" w:cs="Times New Roman"/>
          <w:b/>
          <w:spacing w:val="-5"/>
          <w:sz w:val="32"/>
          <w:szCs w:val="32"/>
        </w:rPr>
        <w:t>SCTP (Stream Control Transmission Protocol)</w:t>
      </w:r>
    </w:p>
    <w:p w:rsidR="006B6A29" w:rsidRPr="004875F6" w:rsidRDefault="004875F6" w:rsidP="004875F6">
      <w:pPr>
        <w:shd w:val="clear" w:color="auto" w:fill="FFFFFF"/>
        <w:spacing w:after="0" w:line="401" w:lineRule="atLeast"/>
        <w:jc w:val="both"/>
        <w:rPr>
          <w:rFonts w:ascii="Times New Roman" w:hAnsi="Times New Roman" w:cs="Times New Roman"/>
          <w:b/>
          <w:sz w:val="24"/>
          <w:szCs w:val="24"/>
        </w:rPr>
      </w:pPr>
      <w:r w:rsidRPr="004875F6">
        <w:rPr>
          <w:rFonts w:ascii="Times New Roman" w:hAnsi="Times New Roman" w:cs="Times New Roman"/>
          <w:sz w:val="24"/>
          <w:szCs w:val="24"/>
          <w:shd w:val="clear" w:color="auto" w:fill="FFFFFF"/>
        </w:rPr>
        <w:t>SCTP (Stream Control Transmission Protocol) is a </w:t>
      </w:r>
      <w:hyperlink r:id="rId60" w:history="1">
        <w:r w:rsidRPr="004875F6">
          <w:rPr>
            <w:rStyle w:val="Hyperlink"/>
            <w:rFonts w:ascii="Times New Roman" w:hAnsi="Times New Roman" w:cs="Times New Roman"/>
            <w:color w:val="auto"/>
            <w:sz w:val="24"/>
            <w:szCs w:val="24"/>
            <w:u w:val="none"/>
            <w:shd w:val="clear" w:color="auto" w:fill="FFFFFF"/>
          </w:rPr>
          <w:t>protocol</w:t>
        </w:r>
      </w:hyperlink>
      <w:r w:rsidRPr="004875F6">
        <w:rPr>
          <w:rFonts w:ascii="Times New Roman" w:hAnsi="Times New Roman" w:cs="Times New Roman"/>
          <w:sz w:val="24"/>
          <w:szCs w:val="24"/>
          <w:shd w:val="clear" w:color="auto" w:fill="FFFFFF"/>
        </w:rPr>
        <w:t> for transmitting multiple streams of data at the same time between two end points that have established a </w:t>
      </w:r>
      <w:hyperlink r:id="rId61" w:history="1">
        <w:r w:rsidRPr="004875F6">
          <w:rPr>
            <w:rStyle w:val="Hyperlink"/>
            <w:rFonts w:ascii="Times New Roman" w:hAnsi="Times New Roman" w:cs="Times New Roman"/>
            <w:color w:val="auto"/>
            <w:sz w:val="24"/>
            <w:szCs w:val="24"/>
            <w:u w:val="none"/>
            <w:shd w:val="clear" w:color="auto" w:fill="FFFFFF"/>
          </w:rPr>
          <w:t>connection</w:t>
        </w:r>
      </w:hyperlink>
      <w:r w:rsidRPr="004875F6">
        <w:rPr>
          <w:rFonts w:ascii="Times New Roman" w:hAnsi="Times New Roman" w:cs="Times New Roman"/>
          <w:sz w:val="24"/>
          <w:szCs w:val="24"/>
          <w:shd w:val="clear" w:color="auto" w:fill="FFFFFF"/>
        </w:rPr>
        <w:t> in a network. Sometimes referred to as "next generation </w:t>
      </w:r>
      <w:hyperlink r:id="rId62" w:history="1">
        <w:r w:rsidRPr="004875F6">
          <w:rPr>
            <w:rStyle w:val="Hyperlink"/>
            <w:rFonts w:ascii="Times New Roman" w:hAnsi="Times New Roman" w:cs="Times New Roman"/>
            <w:color w:val="auto"/>
            <w:sz w:val="24"/>
            <w:szCs w:val="24"/>
            <w:u w:val="none"/>
            <w:shd w:val="clear" w:color="auto" w:fill="FFFFFF"/>
          </w:rPr>
          <w:t>TCP</w:t>
        </w:r>
      </w:hyperlink>
      <w:r w:rsidRPr="004875F6">
        <w:rPr>
          <w:rFonts w:ascii="Times New Roman" w:hAnsi="Times New Roman" w:cs="Times New Roman"/>
          <w:sz w:val="24"/>
          <w:szCs w:val="24"/>
          <w:shd w:val="clear" w:color="auto" w:fill="FFFFFF"/>
        </w:rPr>
        <w:t>" (Transmission Control Protocol) - or TCPng, SCTP is designed to make it easier to support a telephone connection over the Internet (and specifically to support the telephone system's Signaling System 7 - SS7 - on an Internet connection). A telephone connection requires that </w:t>
      </w:r>
      <w:hyperlink r:id="rId63" w:history="1">
        <w:r w:rsidRPr="004875F6">
          <w:rPr>
            <w:rStyle w:val="Hyperlink"/>
            <w:rFonts w:ascii="Times New Roman" w:hAnsi="Times New Roman" w:cs="Times New Roman"/>
            <w:color w:val="auto"/>
            <w:sz w:val="24"/>
            <w:szCs w:val="24"/>
            <w:u w:val="none"/>
            <w:shd w:val="clear" w:color="auto" w:fill="FFFFFF"/>
          </w:rPr>
          <w:t>signaling</w:t>
        </w:r>
      </w:hyperlink>
      <w:r w:rsidRPr="004875F6">
        <w:rPr>
          <w:rFonts w:ascii="Times New Roman" w:hAnsi="Times New Roman" w:cs="Times New Roman"/>
          <w:sz w:val="24"/>
          <w:szCs w:val="24"/>
          <w:shd w:val="clear" w:color="auto" w:fill="FFFFFF"/>
        </w:rPr>
        <w:t> information (which controls the connection) be sent along with voice and other data at the same time. SCTP also is intended to make it easier to manage connections over a </w:t>
      </w:r>
      <w:hyperlink r:id="rId64" w:history="1">
        <w:r w:rsidRPr="004875F6">
          <w:rPr>
            <w:rStyle w:val="Hyperlink"/>
            <w:rFonts w:ascii="Times New Roman" w:hAnsi="Times New Roman" w:cs="Times New Roman"/>
            <w:color w:val="auto"/>
            <w:sz w:val="24"/>
            <w:szCs w:val="24"/>
            <w:u w:val="none"/>
            <w:shd w:val="clear" w:color="auto" w:fill="FFFFFF"/>
          </w:rPr>
          <w:t>wireless</w:t>
        </w:r>
      </w:hyperlink>
      <w:r w:rsidRPr="004875F6">
        <w:rPr>
          <w:rFonts w:ascii="Times New Roman" w:hAnsi="Times New Roman" w:cs="Times New Roman"/>
          <w:sz w:val="24"/>
          <w:szCs w:val="24"/>
          <w:shd w:val="clear" w:color="auto" w:fill="FFFFFF"/>
        </w:rPr>
        <w:t> network and to manage the transmission of multimedia data. </w:t>
      </w:r>
    </w:p>
    <w:p w:rsidR="004875F6" w:rsidRPr="004875F6" w:rsidRDefault="004875F6"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Like </w:t>
      </w:r>
      <w:hyperlink r:id="rId65" w:history="1">
        <w:r w:rsidRPr="004875F6">
          <w:rPr>
            <w:rStyle w:val="Hyperlink"/>
            <w:rFonts w:ascii="Times New Roman" w:hAnsi="Times New Roman" w:cs="Times New Roman"/>
            <w:color w:val="auto"/>
            <w:sz w:val="24"/>
            <w:szCs w:val="24"/>
            <w:u w:val="none"/>
            <w:shd w:val="clear" w:color="auto" w:fill="FFFFFF"/>
          </w:rPr>
          <w:t>TCP</w:t>
        </w:r>
      </w:hyperlink>
      <w:r w:rsidRPr="004875F6">
        <w:rPr>
          <w:rFonts w:ascii="Times New Roman" w:hAnsi="Times New Roman" w:cs="Times New Roman"/>
          <w:sz w:val="24"/>
          <w:szCs w:val="24"/>
          <w:shd w:val="clear" w:color="auto" w:fill="FFFFFF"/>
        </w:rPr>
        <w:t>, SCTP manages "reliable transport" (ensuring the complete arrival of data units that are sent over the network) over the Internet's basically </w:t>
      </w:r>
      <w:hyperlink r:id="rId66" w:history="1">
        <w:r w:rsidRPr="004875F6">
          <w:rPr>
            <w:rStyle w:val="Hyperlink"/>
            <w:rFonts w:ascii="Times New Roman" w:hAnsi="Times New Roman" w:cs="Times New Roman"/>
            <w:color w:val="auto"/>
            <w:sz w:val="24"/>
            <w:szCs w:val="24"/>
            <w:u w:val="none"/>
            <w:shd w:val="clear" w:color="auto" w:fill="FFFFFF"/>
          </w:rPr>
          <w:t>connectionless</w:t>
        </w:r>
      </w:hyperlink>
      <w:r w:rsidRPr="004875F6">
        <w:rPr>
          <w:rFonts w:ascii="Times New Roman" w:hAnsi="Times New Roman" w:cs="Times New Roman"/>
          <w:sz w:val="24"/>
          <w:szCs w:val="24"/>
          <w:shd w:val="clear" w:color="auto" w:fill="FFFFFF"/>
        </w:rPr>
        <w:t> Internet Protocol (IP), the protocol responsible for moving the data but not for managing whether all the data arrives. Unlike TCP, SCTP ensures the complete concurrent transmission of several streams of data (in units called </w:t>
      </w:r>
      <w:hyperlink r:id="rId67" w:history="1">
        <w:r w:rsidRPr="004875F6">
          <w:rPr>
            <w:rStyle w:val="Hyperlink"/>
            <w:rFonts w:ascii="Times New Roman" w:hAnsi="Times New Roman" w:cs="Times New Roman"/>
            <w:color w:val="auto"/>
            <w:sz w:val="24"/>
            <w:szCs w:val="24"/>
            <w:u w:val="none"/>
            <w:shd w:val="clear" w:color="auto" w:fill="FFFFFF"/>
          </w:rPr>
          <w:t>message</w:t>
        </w:r>
      </w:hyperlink>
      <w:r w:rsidRPr="004875F6">
        <w:rPr>
          <w:rFonts w:ascii="Times New Roman" w:hAnsi="Times New Roman" w:cs="Times New Roman"/>
          <w:sz w:val="24"/>
          <w:szCs w:val="24"/>
          <w:shd w:val="clear" w:color="auto" w:fill="FFFFFF"/>
        </w:rPr>
        <w:t>s) between connected end points. SCTP also supports multihoming, which means that a connected end point can have alternate </w:t>
      </w:r>
      <w:hyperlink r:id="rId68" w:history="1">
        <w:r w:rsidRPr="004875F6">
          <w:rPr>
            <w:rStyle w:val="Hyperlink"/>
            <w:rFonts w:ascii="Times New Roman" w:hAnsi="Times New Roman" w:cs="Times New Roman"/>
            <w:color w:val="auto"/>
            <w:sz w:val="24"/>
            <w:szCs w:val="24"/>
            <w:u w:val="none"/>
            <w:shd w:val="clear" w:color="auto" w:fill="FFFFFF"/>
          </w:rPr>
          <w:t>IP address</w:t>
        </w:r>
      </w:hyperlink>
      <w:r w:rsidRPr="004875F6">
        <w:rPr>
          <w:rFonts w:ascii="Times New Roman" w:hAnsi="Times New Roman" w:cs="Times New Roman"/>
          <w:sz w:val="24"/>
          <w:szCs w:val="24"/>
          <w:shd w:val="clear" w:color="auto" w:fill="FFFFFF"/>
        </w:rPr>
        <w:t>es associated with it in order to route around network failure or changing conditions.</w:t>
      </w:r>
    </w:p>
    <w:p w:rsidR="004875F6" w:rsidRPr="004875F6" w:rsidRDefault="004875F6" w:rsidP="004875F6">
      <w:pPr>
        <w:spacing w:after="0"/>
        <w:jc w:val="both"/>
        <w:rPr>
          <w:rFonts w:ascii="Times New Roman" w:hAnsi="Times New Roman" w:cs="Times New Roman"/>
          <w:b/>
          <w:sz w:val="32"/>
          <w:szCs w:val="32"/>
          <w:shd w:val="clear" w:color="auto" w:fill="FFFFFF"/>
        </w:rPr>
      </w:pPr>
      <w:r w:rsidRPr="004875F6">
        <w:rPr>
          <w:rFonts w:ascii="Times New Roman" w:hAnsi="Times New Roman" w:cs="Times New Roman"/>
          <w:b/>
          <w:sz w:val="32"/>
          <w:szCs w:val="32"/>
          <w:shd w:val="clear" w:color="auto" w:fill="FFFFFF"/>
        </w:rPr>
        <w:t>Apple Talk</w:t>
      </w:r>
    </w:p>
    <w:p w:rsidR="004875F6" w:rsidRPr="004875F6" w:rsidRDefault="004875F6" w:rsidP="004875F6">
      <w:pPr>
        <w:spacing w:after="0"/>
        <w:jc w:val="both"/>
        <w:rPr>
          <w:rFonts w:ascii="Times New Roman" w:hAnsi="Times New Roman" w:cs="Times New Roman"/>
          <w:sz w:val="24"/>
          <w:szCs w:val="24"/>
          <w:shd w:val="clear" w:color="auto" w:fill="FFFFFF"/>
        </w:rPr>
      </w:pPr>
      <w:r w:rsidRPr="004875F6">
        <w:rPr>
          <w:rFonts w:ascii="Times New Roman" w:hAnsi="Times New Roman" w:cs="Times New Roman"/>
          <w:sz w:val="24"/>
          <w:szCs w:val="24"/>
          <w:shd w:val="clear" w:color="auto" w:fill="FFFFFF"/>
        </w:rPr>
        <w:t>AppleTalk is a set of local area network communication </w:t>
      </w:r>
      <w:hyperlink r:id="rId69" w:history="1">
        <w:r w:rsidRPr="004875F6">
          <w:rPr>
            <w:rStyle w:val="Hyperlink"/>
            <w:rFonts w:ascii="Times New Roman" w:hAnsi="Times New Roman" w:cs="Times New Roman"/>
            <w:color w:val="auto"/>
            <w:sz w:val="24"/>
            <w:szCs w:val="24"/>
            <w:u w:val="none"/>
            <w:shd w:val="clear" w:color="auto" w:fill="FFFFFF"/>
          </w:rPr>
          <w:t>protocol</w:t>
        </w:r>
      </w:hyperlink>
      <w:r w:rsidRPr="004875F6">
        <w:rPr>
          <w:rFonts w:ascii="Times New Roman" w:hAnsi="Times New Roman" w:cs="Times New Roman"/>
          <w:sz w:val="24"/>
          <w:szCs w:val="24"/>
          <w:shd w:val="clear" w:color="auto" w:fill="FFFFFF"/>
        </w:rPr>
        <w:t xml:space="preserve">s originally created for Apple </w:t>
      </w:r>
      <w:r w:rsidRPr="004875F6">
        <w:rPr>
          <w:rFonts w:ascii="Times New Roman" w:hAnsi="Times New Roman" w:cs="Times New Roman"/>
          <w:sz w:val="24"/>
          <w:szCs w:val="24"/>
          <w:shd w:val="clear" w:color="auto" w:fill="FFFFFF"/>
        </w:rPr>
        <w:lastRenderedPageBreak/>
        <w:t>computers. An AppleTalk network can support up to 32 devices and data can be exchanged at a speed of 230.4 kilobits per second (</w:t>
      </w:r>
      <w:hyperlink r:id="rId70" w:history="1">
        <w:r w:rsidRPr="004875F6">
          <w:rPr>
            <w:rStyle w:val="Hyperlink"/>
            <w:rFonts w:ascii="Times New Roman" w:hAnsi="Times New Roman" w:cs="Times New Roman"/>
            <w:color w:val="auto"/>
            <w:sz w:val="24"/>
            <w:szCs w:val="24"/>
            <w:u w:val="none"/>
            <w:shd w:val="clear" w:color="auto" w:fill="FFFFFF"/>
          </w:rPr>
          <w:t>Kbps</w:t>
        </w:r>
      </w:hyperlink>
      <w:r w:rsidRPr="004875F6">
        <w:rPr>
          <w:rFonts w:ascii="Times New Roman" w:hAnsi="Times New Roman" w:cs="Times New Roman"/>
          <w:sz w:val="24"/>
          <w:szCs w:val="24"/>
          <w:shd w:val="clear" w:color="auto" w:fill="FFFFFF"/>
        </w:rPr>
        <w:t>). Devices can be as much as 1,000 feet apart. AppleTalk's Datagram Delivery Protocol corresponds closely to the </w:t>
      </w:r>
      <w:hyperlink r:id="rId71" w:history="1">
        <w:r w:rsidRPr="004875F6">
          <w:rPr>
            <w:rStyle w:val="Hyperlink"/>
            <w:rFonts w:ascii="Times New Roman" w:hAnsi="Times New Roman" w:cs="Times New Roman"/>
            <w:color w:val="auto"/>
            <w:sz w:val="24"/>
            <w:szCs w:val="24"/>
            <w:u w:val="none"/>
            <w:shd w:val="clear" w:color="auto" w:fill="FFFFFF"/>
          </w:rPr>
          <w:t>Network layer</w:t>
        </w:r>
      </w:hyperlink>
      <w:r w:rsidRPr="004875F6">
        <w:rPr>
          <w:rFonts w:ascii="Times New Roman" w:hAnsi="Times New Roman" w:cs="Times New Roman"/>
          <w:sz w:val="24"/>
          <w:szCs w:val="24"/>
          <w:shd w:val="clear" w:color="auto" w:fill="FFFFFF"/>
        </w:rPr>
        <w:t> of the Open Systems Interconnection (</w:t>
      </w:r>
      <w:hyperlink r:id="rId72" w:history="1">
        <w:r w:rsidRPr="004875F6">
          <w:rPr>
            <w:rStyle w:val="Hyperlink"/>
            <w:rFonts w:ascii="Times New Roman" w:hAnsi="Times New Roman" w:cs="Times New Roman"/>
            <w:color w:val="auto"/>
            <w:sz w:val="24"/>
            <w:szCs w:val="24"/>
            <w:u w:val="none"/>
            <w:shd w:val="clear" w:color="auto" w:fill="FFFFFF"/>
          </w:rPr>
          <w:t>OSI</w:t>
        </w:r>
      </w:hyperlink>
      <w:r w:rsidRPr="004875F6">
        <w:rPr>
          <w:rFonts w:ascii="Times New Roman" w:hAnsi="Times New Roman" w:cs="Times New Roman"/>
          <w:sz w:val="24"/>
          <w:szCs w:val="24"/>
          <w:shd w:val="clear" w:color="auto" w:fill="FFFFFF"/>
        </w:rPr>
        <w:t>) communication model.</w:t>
      </w:r>
    </w:p>
    <w:p w:rsidR="004875F6" w:rsidRPr="004875F6" w:rsidRDefault="004875F6" w:rsidP="004875F6">
      <w:pPr>
        <w:spacing w:after="0"/>
        <w:jc w:val="both"/>
        <w:rPr>
          <w:rFonts w:ascii="Times New Roman" w:hAnsi="Times New Roman" w:cs="Times New Roman"/>
          <w:sz w:val="24"/>
          <w:szCs w:val="24"/>
          <w:shd w:val="clear" w:color="auto" w:fill="FFFFFF"/>
        </w:rPr>
      </w:pPr>
    </w:p>
    <w:p w:rsidR="004875F6" w:rsidRPr="004875F6" w:rsidRDefault="004875F6" w:rsidP="004875F6">
      <w:pPr>
        <w:spacing w:after="0"/>
        <w:jc w:val="both"/>
        <w:rPr>
          <w:rFonts w:ascii="Times New Roman" w:hAnsi="Times New Roman" w:cs="Times New Roman"/>
          <w:sz w:val="24"/>
          <w:szCs w:val="24"/>
        </w:rPr>
      </w:pPr>
      <w:r w:rsidRPr="004875F6">
        <w:rPr>
          <w:rFonts w:ascii="Times New Roman" w:hAnsi="Times New Roman" w:cs="Times New Roman"/>
          <w:noProof/>
          <w:sz w:val="24"/>
          <w:szCs w:val="24"/>
          <w:lang w:val="en-US"/>
        </w:rPr>
        <w:drawing>
          <wp:inline distT="0" distB="0" distL="0" distR="0">
            <wp:extent cx="5397709" cy="5143500"/>
            <wp:effectExtent l="0" t="0" r="0" b="0"/>
            <wp:docPr id="1" name="Picture 1" descr="Image result for difference between tcp and ud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tcp and udp protocol"/>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6921" cy="5152279"/>
                    </a:xfrm>
                    <a:prstGeom prst="rect">
                      <a:avLst/>
                    </a:prstGeom>
                    <a:noFill/>
                    <a:ln>
                      <a:noFill/>
                    </a:ln>
                  </pic:spPr>
                </pic:pic>
              </a:graphicData>
            </a:graphic>
          </wp:inline>
        </w:drawing>
      </w:r>
    </w:p>
    <w:p w:rsidR="004875F6" w:rsidRPr="004875F6" w:rsidRDefault="004875F6" w:rsidP="004875F6">
      <w:pPr>
        <w:shd w:val="clear" w:color="auto" w:fill="FFFFFF"/>
        <w:spacing w:after="0" w:line="240" w:lineRule="auto"/>
        <w:jc w:val="both"/>
        <w:rPr>
          <w:rFonts w:ascii="Times New Roman" w:eastAsia="Times New Roman" w:hAnsi="Times New Roman" w:cs="Times New Roman"/>
          <w:sz w:val="24"/>
          <w:szCs w:val="24"/>
          <w:lang w:eastAsia="en-IN"/>
        </w:rPr>
      </w:pPr>
    </w:p>
    <w:p w:rsidR="004875F6" w:rsidRPr="004875F6" w:rsidRDefault="004875F6" w:rsidP="004875F6">
      <w:pPr>
        <w:shd w:val="clear" w:color="auto" w:fill="FFFFFF"/>
        <w:spacing w:after="0" w:line="240" w:lineRule="auto"/>
        <w:jc w:val="both"/>
        <w:rPr>
          <w:rFonts w:ascii="Times New Roman" w:eastAsia="Times New Roman" w:hAnsi="Times New Roman" w:cs="Times New Roman"/>
          <w:b/>
          <w:sz w:val="32"/>
          <w:szCs w:val="32"/>
          <w:lang w:eastAsia="en-IN"/>
        </w:rPr>
      </w:pPr>
      <w:r w:rsidRPr="004875F6">
        <w:rPr>
          <w:rFonts w:ascii="Times New Roman" w:eastAsia="Times New Roman" w:hAnsi="Times New Roman" w:cs="Times New Roman"/>
          <w:b/>
          <w:sz w:val="32"/>
          <w:szCs w:val="32"/>
          <w:lang w:eastAsia="en-IN"/>
        </w:rPr>
        <w:t>Subnetting</w:t>
      </w:r>
    </w:p>
    <w:p w:rsidR="004875F6" w:rsidRPr="004875F6" w:rsidRDefault="004875F6"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Subnetting is the strategy used to partition a single physical network into more than one smaller logical sub-networks (subnets). An IP address includes a network segment and a host segment. Subnets are designed by accepting bits from the IP address's host part and using these bits to assign a number of smaller sub-networks inside the original network. Subnetting allows an organization to add sub-networks without the need to acquire a new network number via the Internet service provider (ISP). Subnetting helps to reduce the network traffic and conceals network complexity. Subnetting is essential when a single network number has to be allocated over numerous segments of a local area network (LAN).</w:t>
      </w:r>
    </w:p>
    <w:p w:rsidR="004875F6" w:rsidRPr="004875F6" w:rsidRDefault="004875F6" w:rsidP="004875F6">
      <w:pPr>
        <w:shd w:val="clear" w:color="auto" w:fill="FFFFFF"/>
        <w:spacing w:after="0" w:line="240" w:lineRule="auto"/>
        <w:jc w:val="both"/>
        <w:rPr>
          <w:rFonts w:ascii="Times New Roman" w:eastAsia="Times New Roman" w:hAnsi="Times New Roman" w:cs="Times New Roman"/>
          <w:sz w:val="24"/>
          <w:szCs w:val="24"/>
          <w:lang w:eastAsia="en-IN"/>
        </w:rPr>
      </w:pPr>
      <w:r w:rsidRPr="004875F6">
        <w:rPr>
          <w:rFonts w:ascii="Times New Roman" w:eastAsia="Times New Roman" w:hAnsi="Times New Roman" w:cs="Times New Roman"/>
          <w:sz w:val="24"/>
          <w:szCs w:val="24"/>
          <w:lang w:eastAsia="en-IN"/>
        </w:rPr>
        <w:t>Subnets were initially designed for solving the shortage of IP addresses over the Internet.</w:t>
      </w:r>
    </w:p>
    <w:p w:rsidR="006B6A29" w:rsidRPr="004875F6" w:rsidRDefault="004875F6" w:rsidP="004875F6">
      <w:pPr>
        <w:pStyle w:val="Heading1"/>
        <w:spacing w:before="0"/>
        <w:jc w:val="both"/>
        <w:rPr>
          <w:rFonts w:ascii="Times New Roman" w:hAnsi="Times New Roman" w:cs="Times New Roman"/>
          <w:color w:val="auto"/>
          <w:spacing w:val="15"/>
          <w:sz w:val="32"/>
          <w:szCs w:val="32"/>
        </w:rPr>
      </w:pPr>
      <w:r w:rsidRPr="004875F6">
        <w:rPr>
          <w:rFonts w:ascii="Times New Roman" w:hAnsi="Times New Roman" w:cs="Times New Roman"/>
          <w:color w:val="auto"/>
          <w:spacing w:val="15"/>
          <w:sz w:val="32"/>
          <w:szCs w:val="32"/>
        </w:rPr>
        <w:lastRenderedPageBreak/>
        <w:t>Supernetting</w:t>
      </w:r>
    </w:p>
    <w:p w:rsidR="004875F6" w:rsidRPr="004875F6" w:rsidRDefault="004875F6" w:rsidP="004875F6">
      <w:pPr>
        <w:pStyle w:val="NormalWeb"/>
        <w:shd w:val="clear" w:color="auto" w:fill="FFFFFF"/>
        <w:spacing w:before="0" w:beforeAutospacing="0" w:after="0" w:afterAutospacing="0"/>
        <w:jc w:val="both"/>
        <w:textAlignment w:val="baseline"/>
      </w:pPr>
      <w:r w:rsidRPr="004875F6">
        <w:rPr>
          <w:bCs/>
          <w:bdr w:val="none" w:sz="0" w:space="0" w:color="auto" w:frame="1"/>
        </w:rPr>
        <w:t>Supernetting</w:t>
      </w:r>
      <w:r w:rsidRPr="004875F6">
        <w:t> is the opposite of </w:t>
      </w:r>
      <w:hyperlink r:id="rId74" w:tgtFrame="_blank" w:history="1">
        <w:r w:rsidRPr="004875F6">
          <w:rPr>
            <w:rStyle w:val="Hyperlink"/>
            <w:color w:val="auto"/>
            <w:u w:val="none"/>
            <w:bdr w:val="none" w:sz="0" w:space="0" w:color="auto" w:frame="1"/>
          </w:rPr>
          <w:t>Subnetting</w:t>
        </w:r>
      </w:hyperlink>
      <w:r w:rsidRPr="004875F6">
        <w:t>. In subnetting, a single big network is divided into multiple smaller subnetworks. In Supernetting, multiple networks are combined into a bigger network termed as a Supernetwork or Supernet.</w:t>
      </w:r>
    </w:p>
    <w:p w:rsidR="004875F6" w:rsidRPr="004875F6" w:rsidRDefault="004875F6" w:rsidP="004875F6">
      <w:pPr>
        <w:pStyle w:val="NormalWeb"/>
        <w:shd w:val="clear" w:color="auto" w:fill="FFFFFF"/>
        <w:spacing w:before="0" w:beforeAutospacing="0" w:after="0" w:afterAutospacing="0"/>
        <w:jc w:val="both"/>
        <w:textAlignment w:val="baseline"/>
      </w:pPr>
      <w:r w:rsidRPr="004875F6">
        <w:t>Supernetting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w:t>
      </w:r>
    </w:p>
    <w:p w:rsidR="00515696" w:rsidRPr="004875F6" w:rsidRDefault="00515696" w:rsidP="004875F6">
      <w:pPr>
        <w:pStyle w:val="Heading1"/>
        <w:spacing w:before="0"/>
        <w:jc w:val="both"/>
        <w:rPr>
          <w:rFonts w:ascii="Times New Roman" w:hAnsi="Times New Roman" w:cs="Times New Roman"/>
          <w:color w:val="auto"/>
          <w:spacing w:val="15"/>
          <w:sz w:val="32"/>
          <w:szCs w:val="32"/>
        </w:rPr>
      </w:pPr>
      <w:r w:rsidRPr="004875F6">
        <w:rPr>
          <w:rFonts w:ascii="Times New Roman" w:hAnsi="Times New Roman" w:cs="Times New Roman"/>
          <w:color w:val="auto"/>
          <w:spacing w:val="15"/>
          <w:sz w:val="32"/>
          <w:szCs w:val="32"/>
        </w:rPr>
        <w:t>IPX/SPX – Compatible Protocol</w:t>
      </w:r>
    </w:p>
    <w:p w:rsidR="00515696" w:rsidRPr="004875F6" w:rsidRDefault="00515696" w:rsidP="004875F6">
      <w:pPr>
        <w:pStyle w:val="NormalWeb"/>
        <w:shd w:val="clear" w:color="auto" w:fill="FFFFFF"/>
        <w:spacing w:before="0" w:beforeAutospacing="0" w:after="0" w:afterAutospacing="0"/>
        <w:jc w:val="both"/>
      </w:pPr>
      <w:r w:rsidRPr="004875F6">
        <w:t>IPX/SPX stands for Internetwork Packet Exchange/Sequenced Packet Exchange is a set of network protocols that provide packet switching and sequencing for small and large networks, used initially on networks using the Novell NetWare operating systems. Shortly after, they became widely used on networks deploying Microsoft Windows LANs, as they replaced NetWare LANs.</w:t>
      </w:r>
    </w:p>
    <w:p w:rsidR="00515696" w:rsidRPr="004875F6" w:rsidRDefault="00515696" w:rsidP="004875F6">
      <w:pPr>
        <w:shd w:val="clear" w:color="auto" w:fill="FFFFFF"/>
        <w:spacing w:after="0"/>
        <w:jc w:val="both"/>
        <w:rPr>
          <w:rFonts w:ascii="Times New Roman" w:hAnsi="Times New Roman" w:cs="Times New Roman"/>
          <w:sz w:val="24"/>
          <w:szCs w:val="24"/>
        </w:rPr>
      </w:pPr>
      <w:r w:rsidRPr="004875F6">
        <w:rPr>
          <w:rFonts w:ascii="Times New Roman" w:hAnsi="Times New Roman" w:cs="Times New Roman"/>
          <w:noProof/>
          <w:sz w:val="24"/>
          <w:szCs w:val="24"/>
          <w:lang w:val="en-US"/>
        </w:rPr>
        <w:drawing>
          <wp:inline distT="0" distB="0" distL="0" distR="0">
            <wp:extent cx="3234267" cy="2505075"/>
            <wp:effectExtent l="0" t="0" r="4445" b="0"/>
            <wp:docPr id="5" name="Picture 5" descr="https://networkencyclopedia.com/wp-content/uploads/2019/09/ipx-spx-compatible-proto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tworkencyclopedia.com/wp-content/uploads/2019/09/ipx-spx-compatible-protocol.gif"/>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2508354"/>
                    </a:xfrm>
                    <a:prstGeom prst="rect">
                      <a:avLst/>
                    </a:prstGeom>
                    <a:noFill/>
                    <a:ln>
                      <a:noFill/>
                    </a:ln>
                  </pic:spPr>
                </pic:pic>
              </a:graphicData>
            </a:graphic>
          </wp:inline>
        </w:drawing>
      </w:r>
      <w:bookmarkStart w:id="0" w:name="_GoBack"/>
      <w:bookmarkEnd w:id="0"/>
    </w:p>
    <w:p w:rsidR="00515696" w:rsidRPr="004875F6" w:rsidRDefault="00515696" w:rsidP="004875F6">
      <w:pPr>
        <w:pStyle w:val="NormalWeb"/>
        <w:shd w:val="clear" w:color="auto" w:fill="FFFFFF"/>
        <w:spacing w:before="0" w:beforeAutospacing="0" w:after="0" w:afterAutospacing="0"/>
        <w:jc w:val="both"/>
      </w:pPr>
      <w:r w:rsidRPr="004875F6">
        <w:t>IPX works at layer 3 of the </w:t>
      </w:r>
      <w:hyperlink r:id="rId76" w:history="1">
        <w:r w:rsidRPr="004875F6">
          <w:rPr>
            <w:rStyle w:val="Hyperlink"/>
            <w:color w:val="auto"/>
            <w:u w:val="none"/>
          </w:rPr>
          <w:t>Open Systems Interconnection (OSI) model</w:t>
        </w:r>
      </w:hyperlink>
      <w:r w:rsidRPr="004875F6">
        <w:t> and SPX works at layer 4.</w:t>
      </w:r>
    </w:p>
    <w:p w:rsidR="00515696" w:rsidRPr="004875F6" w:rsidRDefault="00515696" w:rsidP="004875F6">
      <w:pPr>
        <w:pStyle w:val="NormalWeb"/>
        <w:shd w:val="clear" w:color="auto" w:fill="FFFFFF"/>
        <w:spacing w:before="0" w:beforeAutospacing="0" w:after="0" w:afterAutospacing="0"/>
        <w:jc w:val="both"/>
        <w:rPr>
          <w:ins w:id="1" w:author="Unknown"/>
        </w:rPr>
      </w:pPr>
    </w:p>
    <w:p w:rsidR="00515696" w:rsidRPr="004875F6" w:rsidRDefault="00515696" w:rsidP="004875F6">
      <w:pPr>
        <w:pStyle w:val="NormalWeb"/>
        <w:shd w:val="clear" w:color="auto" w:fill="FFFFFF"/>
        <w:spacing w:before="0" w:beforeAutospacing="0" w:after="0" w:afterAutospacing="0"/>
        <w:jc w:val="both"/>
        <w:rPr>
          <w:ins w:id="2" w:author="Unknown"/>
        </w:rPr>
      </w:pPr>
      <w:ins w:id="3" w:author="Unknown">
        <w:r w:rsidRPr="004875F6">
          <w:t>Microsoft’s version of the Novell NetWare IPX/SPX (Internetwork Packet Exchange/Sequenced Packet Exchange) protocol for Microsoft Windows 95, Windows 98, and Windows 2000 is called </w:t>
        </w:r>
        <w:r w:rsidRPr="004875F6">
          <w:rPr>
            <w:rStyle w:val="Strong"/>
            <w:b w:val="0"/>
          </w:rPr>
          <w:t>IPX/SPX-Compatible Protocol</w:t>
        </w:r>
        <w:r w:rsidRPr="004875F6">
          <w:t>.</w:t>
        </w:r>
      </w:ins>
    </w:p>
    <w:p w:rsidR="00515696" w:rsidRPr="004875F6" w:rsidRDefault="00515696" w:rsidP="004875F6">
      <w:pPr>
        <w:pStyle w:val="NormalWeb"/>
        <w:shd w:val="clear" w:color="auto" w:fill="FFFFFF"/>
        <w:spacing w:before="0" w:beforeAutospacing="0" w:after="0" w:afterAutospacing="0"/>
        <w:jc w:val="both"/>
        <w:rPr>
          <w:ins w:id="4" w:author="Unknown"/>
        </w:rPr>
      </w:pPr>
      <w:ins w:id="5" w:author="Unknown">
        <w:r w:rsidRPr="004875F6">
          <w:t>IPX/SPX-Compatible Protocol supports the 32-bit Windows Sockets 1.1 and NetBIOS over Internetwork Packet Exchange (IPX) programming interfaces.</w:t>
        </w:r>
      </w:ins>
    </w:p>
    <w:p w:rsidR="009050CB" w:rsidRPr="004875F6" w:rsidRDefault="009050CB" w:rsidP="004875F6">
      <w:pPr>
        <w:spacing w:after="0"/>
        <w:jc w:val="both"/>
        <w:rPr>
          <w:rFonts w:ascii="Times New Roman" w:hAnsi="Times New Roman" w:cs="Times New Roman"/>
          <w:sz w:val="24"/>
          <w:szCs w:val="24"/>
        </w:rPr>
      </w:pPr>
    </w:p>
    <w:sectPr w:rsidR="009050CB" w:rsidRPr="004875F6" w:rsidSect="009C093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839" w:rsidRDefault="00E95839" w:rsidP="004875F6">
      <w:pPr>
        <w:spacing w:after="0" w:line="240" w:lineRule="auto"/>
      </w:pPr>
      <w:r>
        <w:separator/>
      </w:r>
    </w:p>
  </w:endnote>
  <w:endnote w:type="continuationSeparator" w:id="1">
    <w:p w:rsidR="00E95839" w:rsidRDefault="00E95839" w:rsidP="00487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839" w:rsidRDefault="00E95839" w:rsidP="004875F6">
      <w:pPr>
        <w:spacing w:after="0" w:line="240" w:lineRule="auto"/>
      </w:pPr>
      <w:r>
        <w:separator/>
      </w:r>
    </w:p>
  </w:footnote>
  <w:footnote w:type="continuationSeparator" w:id="1">
    <w:p w:rsidR="00E95839" w:rsidRDefault="00E95839" w:rsidP="00487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4600"/>
    <w:multiLevelType w:val="multilevel"/>
    <w:tmpl w:val="48BE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767F4"/>
    <w:multiLevelType w:val="multilevel"/>
    <w:tmpl w:val="A5DE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E75E4"/>
    <w:multiLevelType w:val="multilevel"/>
    <w:tmpl w:val="055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867E2"/>
    <w:multiLevelType w:val="multilevel"/>
    <w:tmpl w:val="23FC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E566E2"/>
    <w:multiLevelType w:val="multilevel"/>
    <w:tmpl w:val="5B22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14C24"/>
    <w:rsid w:val="003673F4"/>
    <w:rsid w:val="003B0740"/>
    <w:rsid w:val="004875F6"/>
    <w:rsid w:val="00515696"/>
    <w:rsid w:val="006B6A29"/>
    <w:rsid w:val="00893FB0"/>
    <w:rsid w:val="009050CB"/>
    <w:rsid w:val="009C093D"/>
    <w:rsid w:val="00AE2913"/>
    <w:rsid w:val="00D626F7"/>
    <w:rsid w:val="00E14C24"/>
    <w:rsid w:val="00E425A3"/>
    <w:rsid w:val="00E95839"/>
    <w:rsid w:val="00F15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3D"/>
  </w:style>
  <w:style w:type="paragraph" w:styleId="Heading1">
    <w:name w:val="heading 1"/>
    <w:basedOn w:val="Normal"/>
    <w:next w:val="Normal"/>
    <w:link w:val="Heading1Char"/>
    <w:uiPriority w:val="9"/>
    <w:qFormat/>
    <w:rsid w:val="003B0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C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C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4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C24"/>
    <w:rPr>
      <w:b/>
      <w:bCs/>
    </w:rPr>
  </w:style>
  <w:style w:type="character" w:styleId="Hyperlink">
    <w:name w:val="Hyperlink"/>
    <w:basedOn w:val="DefaultParagraphFont"/>
    <w:uiPriority w:val="99"/>
    <w:semiHidden/>
    <w:unhideWhenUsed/>
    <w:rsid w:val="00E14C24"/>
    <w:rPr>
      <w:color w:val="0000FF"/>
      <w:u w:val="single"/>
    </w:rPr>
  </w:style>
  <w:style w:type="character" w:styleId="Emphasis">
    <w:name w:val="Emphasis"/>
    <w:basedOn w:val="DefaultParagraphFont"/>
    <w:uiPriority w:val="20"/>
    <w:qFormat/>
    <w:rsid w:val="00E14C24"/>
    <w:rPr>
      <w:i/>
      <w:iCs/>
    </w:rPr>
  </w:style>
  <w:style w:type="paragraph" w:styleId="BalloonText">
    <w:name w:val="Balloon Text"/>
    <w:basedOn w:val="Normal"/>
    <w:link w:val="BalloonTextChar"/>
    <w:uiPriority w:val="99"/>
    <w:semiHidden/>
    <w:unhideWhenUsed/>
    <w:rsid w:val="00E14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C24"/>
    <w:rPr>
      <w:rFonts w:ascii="Tahoma" w:hAnsi="Tahoma" w:cs="Tahoma"/>
      <w:sz w:val="16"/>
      <w:szCs w:val="16"/>
    </w:rPr>
  </w:style>
  <w:style w:type="character" w:customStyle="1" w:styleId="Heading1Char">
    <w:name w:val="Heading 1 Char"/>
    <w:basedOn w:val="DefaultParagraphFont"/>
    <w:link w:val="Heading1"/>
    <w:uiPriority w:val="9"/>
    <w:rsid w:val="003B074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9050CB"/>
  </w:style>
  <w:style w:type="character" w:customStyle="1" w:styleId="byline">
    <w:name w:val="byline"/>
    <w:basedOn w:val="DefaultParagraphFont"/>
    <w:rsid w:val="00515696"/>
  </w:style>
  <w:style w:type="character" w:customStyle="1" w:styleId="author">
    <w:name w:val="author"/>
    <w:basedOn w:val="DefaultParagraphFont"/>
    <w:rsid w:val="00515696"/>
  </w:style>
  <w:style w:type="paragraph" w:styleId="Header">
    <w:name w:val="header"/>
    <w:basedOn w:val="Normal"/>
    <w:link w:val="HeaderChar"/>
    <w:uiPriority w:val="99"/>
    <w:unhideWhenUsed/>
    <w:rsid w:val="00487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5F6"/>
  </w:style>
  <w:style w:type="paragraph" w:styleId="Footer">
    <w:name w:val="footer"/>
    <w:basedOn w:val="Normal"/>
    <w:link w:val="FooterChar"/>
    <w:uiPriority w:val="99"/>
    <w:unhideWhenUsed/>
    <w:rsid w:val="00487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5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C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C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4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C24"/>
    <w:rPr>
      <w:b/>
      <w:bCs/>
    </w:rPr>
  </w:style>
  <w:style w:type="character" w:styleId="Hyperlink">
    <w:name w:val="Hyperlink"/>
    <w:basedOn w:val="DefaultParagraphFont"/>
    <w:uiPriority w:val="99"/>
    <w:semiHidden/>
    <w:unhideWhenUsed/>
    <w:rsid w:val="00E14C24"/>
    <w:rPr>
      <w:color w:val="0000FF"/>
      <w:u w:val="single"/>
    </w:rPr>
  </w:style>
  <w:style w:type="character" w:styleId="Emphasis">
    <w:name w:val="Emphasis"/>
    <w:basedOn w:val="DefaultParagraphFont"/>
    <w:uiPriority w:val="20"/>
    <w:qFormat/>
    <w:rsid w:val="00E14C24"/>
    <w:rPr>
      <w:i/>
      <w:iCs/>
    </w:rPr>
  </w:style>
  <w:style w:type="paragraph" w:styleId="BalloonText">
    <w:name w:val="Balloon Text"/>
    <w:basedOn w:val="Normal"/>
    <w:link w:val="BalloonTextChar"/>
    <w:uiPriority w:val="99"/>
    <w:semiHidden/>
    <w:unhideWhenUsed/>
    <w:rsid w:val="00E14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C24"/>
    <w:rPr>
      <w:rFonts w:ascii="Tahoma" w:hAnsi="Tahoma" w:cs="Tahoma"/>
      <w:sz w:val="16"/>
      <w:szCs w:val="16"/>
    </w:rPr>
  </w:style>
  <w:style w:type="character" w:customStyle="1" w:styleId="Heading1Char">
    <w:name w:val="Heading 1 Char"/>
    <w:basedOn w:val="DefaultParagraphFont"/>
    <w:link w:val="Heading1"/>
    <w:uiPriority w:val="9"/>
    <w:rsid w:val="003B074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9050CB"/>
  </w:style>
  <w:style w:type="character" w:customStyle="1" w:styleId="byline">
    <w:name w:val="byline"/>
    <w:basedOn w:val="DefaultParagraphFont"/>
    <w:rsid w:val="00515696"/>
  </w:style>
  <w:style w:type="character" w:customStyle="1" w:styleId="author">
    <w:name w:val="author"/>
    <w:basedOn w:val="DefaultParagraphFont"/>
    <w:rsid w:val="00515696"/>
  </w:style>
  <w:style w:type="paragraph" w:styleId="Header">
    <w:name w:val="header"/>
    <w:basedOn w:val="Normal"/>
    <w:link w:val="HeaderChar"/>
    <w:uiPriority w:val="99"/>
    <w:unhideWhenUsed/>
    <w:rsid w:val="00487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5F6"/>
  </w:style>
  <w:style w:type="paragraph" w:styleId="Footer">
    <w:name w:val="footer"/>
    <w:basedOn w:val="Normal"/>
    <w:link w:val="FooterChar"/>
    <w:uiPriority w:val="99"/>
    <w:unhideWhenUsed/>
    <w:rsid w:val="00487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5F6"/>
  </w:style>
</w:styles>
</file>

<file path=word/webSettings.xml><?xml version="1.0" encoding="utf-8"?>
<w:webSettings xmlns:r="http://schemas.openxmlformats.org/officeDocument/2006/relationships" xmlns:w="http://schemas.openxmlformats.org/wordprocessingml/2006/main">
  <w:divs>
    <w:div w:id="17582120">
      <w:bodyDiv w:val="1"/>
      <w:marLeft w:val="0"/>
      <w:marRight w:val="0"/>
      <w:marTop w:val="0"/>
      <w:marBottom w:val="0"/>
      <w:divBdr>
        <w:top w:val="none" w:sz="0" w:space="0" w:color="auto"/>
        <w:left w:val="none" w:sz="0" w:space="0" w:color="auto"/>
        <w:bottom w:val="none" w:sz="0" w:space="0" w:color="auto"/>
        <w:right w:val="none" w:sz="0" w:space="0" w:color="auto"/>
      </w:divBdr>
    </w:div>
    <w:div w:id="85423887">
      <w:bodyDiv w:val="1"/>
      <w:marLeft w:val="0"/>
      <w:marRight w:val="0"/>
      <w:marTop w:val="0"/>
      <w:marBottom w:val="0"/>
      <w:divBdr>
        <w:top w:val="none" w:sz="0" w:space="0" w:color="auto"/>
        <w:left w:val="none" w:sz="0" w:space="0" w:color="auto"/>
        <w:bottom w:val="none" w:sz="0" w:space="0" w:color="auto"/>
        <w:right w:val="none" w:sz="0" w:space="0" w:color="auto"/>
      </w:divBdr>
    </w:div>
    <w:div w:id="182060064">
      <w:bodyDiv w:val="1"/>
      <w:marLeft w:val="0"/>
      <w:marRight w:val="0"/>
      <w:marTop w:val="0"/>
      <w:marBottom w:val="0"/>
      <w:divBdr>
        <w:top w:val="none" w:sz="0" w:space="0" w:color="auto"/>
        <w:left w:val="none" w:sz="0" w:space="0" w:color="auto"/>
        <w:bottom w:val="none" w:sz="0" w:space="0" w:color="auto"/>
        <w:right w:val="none" w:sz="0" w:space="0" w:color="auto"/>
      </w:divBdr>
      <w:divsChild>
        <w:div w:id="1814517260">
          <w:marLeft w:val="-15"/>
          <w:marRight w:val="-15"/>
          <w:marTop w:val="0"/>
          <w:marBottom w:val="300"/>
          <w:divBdr>
            <w:top w:val="none" w:sz="0" w:space="0" w:color="auto"/>
            <w:left w:val="none" w:sz="0" w:space="0" w:color="auto"/>
            <w:bottom w:val="none" w:sz="0" w:space="0" w:color="auto"/>
            <w:right w:val="none" w:sz="0" w:space="0" w:color="auto"/>
          </w:divBdr>
        </w:div>
        <w:div w:id="1579903140">
          <w:marLeft w:val="0"/>
          <w:marRight w:val="0"/>
          <w:marTop w:val="360"/>
          <w:marBottom w:val="0"/>
          <w:divBdr>
            <w:top w:val="none" w:sz="0" w:space="0" w:color="auto"/>
            <w:left w:val="none" w:sz="0" w:space="0" w:color="auto"/>
            <w:bottom w:val="none" w:sz="0" w:space="0" w:color="auto"/>
            <w:right w:val="none" w:sz="0" w:space="0" w:color="auto"/>
          </w:divBdr>
          <w:divsChild>
            <w:div w:id="628046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015250">
      <w:bodyDiv w:val="1"/>
      <w:marLeft w:val="0"/>
      <w:marRight w:val="0"/>
      <w:marTop w:val="0"/>
      <w:marBottom w:val="0"/>
      <w:divBdr>
        <w:top w:val="none" w:sz="0" w:space="0" w:color="auto"/>
        <w:left w:val="none" w:sz="0" w:space="0" w:color="auto"/>
        <w:bottom w:val="none" w:sz="0" w:space="0" w:color="auto"/>
        <w:right w:val="none" w:sz="0" w:space="0" w:color="auto"/>
      </w:divBdr>
    </w:div>
    <w:div w:id="313995336">
      <w:bodyDiv w:val="1"/>
      <w:marLeft w:val="0"/>
      <w:marRight w:val="0"/>
      <w:marTop w:val="0"/>
      <w:marBottom w:val="0"/>
      <w:divBdr>
        <w:top w:val="none" w:sz="0" w:space="0" w:color="auto"/>
        <w:left w:val="none" w:sz="0" w:space="0" w:color="auto"/>
        <w:bottom w:val="none" w:sz="0" w:space="0" w:color="auto"/>
        <w:right w:val="none" w:sz="0" w:space="0" w:color="auto"/>
      </w:divBdr>
    </w:div>
    <w:div w:id="570431290">
      <w:bodyDiv w:val="1"/>
      <w:marLeft w:val="0"/>
      <w:marRight w:val="0"/>
      <w:marTop w:val="0"/>
      <w:marBottom w:val="0"/>
      <w:divBdr>
        <w:top w:val="none" w:sz="0" w:space="0" w:color="auto"/>
        <w:left w:val="none" w:sz="0" w:space="0" w:color="auto"/>
        <w:bottom w:val="none" w:sz="0" w:space="0" w:color="auto"/>
        <w:right w:val="none" w:sz="0" w:space="0" w:color="auto"/>
      </w:divBdr>
    </w:div>
    <w:div w:id="839736032">
      <w:bodyDiv w:val="1"/>
      <w:marLeft w:val="0"/>
      <w:marRight w:val="0"/>
      <w:marTop w:val="0"/>
      <w:marBottom w:val="0"/>
      <w:divBdr>
        <w:top w:val="none" w:sz="0" w:space="0" w:color="auto"/>
        <w:left w:val="none" w:sz="0" w:space="0" w:color="auto"/>
        <w:bottom w:val="none" w:sz="0" w:space="0" w:color="auto"/>
        <w:right w:val="none" w:sz="0" w:space="0" w:color="auto"/>
      </w:divBdr>
    </w:div>
    <w:div w:id="958488891">
      <w:bodyDiv w:val="1"/>
      <w:marLeft w:val="0"/>
      <w:marRight w:val="0"/>
      <w:marTop w:val="0"/>
      <w:marBottom w:val="0"/>
      <w:divBdr>
        <w:top w:val="none" w:sz="0" w:space="0" w:color="auto"/>
        <w:left w:val="none" w:sz="0" w:space="0" w:color="auto"/>
        <w:bottom w:val="none" w:sz="0" w:space="0" w:color="auto"/>
        <w:right w:val="none" w:sz="0" w:space="0" w:color="auto"/>
      </w:divBdr>
    </w:div>
    <w:div w:id="1048146897">
      <w:bodyDiv w:val="1"/>
      <w:marLeft w:val="0"/>
      <w:marRight w:val="0"/>
      <w:marTop w:val="0"/>
      <w:marBottom w:val="0"/>
      <w:divBdr>
        <w:top w:val="none" w:sz="0" w:space="0" w:color="auto"/>
        <w:left w:val="none" w:sz="0" w:space="0" w:color="auto"/>
        <w:bottom w:val="none" w:sz="0" w:space="0" w:color="auto"/>
        <w:right w:val="none" w:sz="0" w:space="0" w:color="auto"/>
      </w:divBdr>
      <w:divsChild>
        <w:div w:id="1481997589">
          <w:marLeft w:val="0"/>
          <w:marRight w:val="0"/>
          <w:marTop w:val="0"/>
          <w:marBottom w:val="480"/>
          <w:divBdr>
            <w:top w:val="none" w:sz="0" w:space="0" w:color="auto"/>
            <w:left w:val="none" w:sz="0" w:space="0" w:color="auto"/>
            <w:bottom w:val="none" w:sz="0" w:space="0" w:color="auto"/>
            <w:right w:val="none" w:sz="0" w:space="0" w:color="auto"/>
          </w:divBdr>
        </w:div>
      </w:divsChild>
    </w:div>
    <w:div w:id="1107582056">
      <w:bodyDiv w:val="1"/>
      <w:marLeft w:val="0"/>
      <w:marRight w:val="0"/>
      <w:marTop w:val="0"/>
      <w:marBottom w:val="0"/>
      <w:divBdr>
        <w:top w:val="none" w:sz="0" w:space="0" w:color="auto"/>
        <w:left w:val="none" w:sz="0" w:space="0" w:color="auto"/>
        <w:bottom w:val="none" w:sz="0" w:space="0" w:color="auto"/>
        <w:right w:val="none" w:sz="0" w:space="0" w:color="auto"/>
      </w:divBdr>
    </w:div>
    <w:div w:id="1407654870">
      <w:bodyDiv w:val="1"/>
      <w:marLeft w:val="0"/>
      <w:marRight w:val="0"/>
      <w:marTop w:val="0"/>
      <w:marBottom w:val="0"/>
      <w:divBdr>
        <w:top w:val="none" w:sz="0" w:space="0" w:color="auto"/>
        <w:left w:val="none" w:sz="0" w:space="0" w:color="auto"/>
        <w:bottom w:val="none" w:sz="0" w:space="0" w:color="auto"/>
        <w:right w:val="none" w:sz="0" w:space="0" w:color="auto"/>
      </w:divBdr>
    </w:div>
    <w:div w:id="1422680028">
      <w:bodyDiv w:val="1"/>
      <w:marLeft w:val="0"/>
      <w:marRight w:val="0"/>
      <w:marTop w:val="0"/>
      <w:marBottom w:val="0"/>
      <w:divBdr>
        <w:top w:val="none" w:sz="0" w:space="0" w:color="auto"/>
        <w:left w:val="none" w:sz="0" w:space="0" w:color="auto"/>
        <w:bottom w:val="none" w:sz="0" w:space="0" w:color="auto"/>
        <w:right w:val="none" w:sz="0" w:space="0" w:color="auto"/>
      </w:divBdr>
    </w:div>
    <w:div w:id="1525710543">
      <w:bodyDiv w:val="1"/>
      <w:marLeft w:val="0"/>
      <w:marRight w:val="0"/>
      <w:marTop w:val="0"/>
      <w:marBottom w:val="0"/>
      <w:divBdr>
        <w:top w:val="none" w:sz="0" w:space="0" w:color="auto"/>
        <w:left w:val="none" w:sz="0" w:space="0" w:color="auto"/>
        <w:bottom w:val="none" w:sz="0" w:space="0" w:color="auto"/>
        <w:right w:val="none" w:sz="0" w:space="0" w:color="auto"/>
      </w:divBdr>
    </w:div>
    <w:div w:id="1898399811">
      <w:bodyDiv w:val="1"/>
      <w:marLeft w:val="0"/>
      <w:marRight w:val="0"/>
      <w:marTop w:val="0"/>
      <w:marBottom w:val="0"/>
      <w:divBdr>
        <w:top w:val="none" w:sz="0" w:space="0" w:color="auto"/>
        <w:left w:val="none" w:sz="0" w:space="0" w:color="auto"/>
        <w:bottom w:val="none" w:sz="0" w:space="0" w:color="auto"/>
        <w:right w:val="none" w:sz="0" w:space="0" w:color="auto"/>
      </w:divBdr>
    </w:div>
    <w:div w:id="2097746856">
      <w:bodyDiv w:val="1"/>
      <w:marLeft w:val="0"/>
      <w:marRight w:val="0"/>
      <w:marTop w:val="0"/>
      <w:marBottom w:val="0"/>
      <w:divBdr>
        <w:top w:val="none" w:sz="0" w:space="0" w:color="auto"/>
        <w:left w:val="none" w:sz="0" w:space="0" w:color="auto"/>
        <w:bottom w:val="none" w:sz="0" w:space="0" w:color="auto"/>
        <w:right w:val="none" w:sz="0" w:space="0" w:color="auto"/>
      </w:divBdr>
      <w:divsChild>
        <w:div w:id="1224409759">
          <w:marLeft w:val="0"/>
          <w:marRight w:val="0"/>
          <w:marTop w:val="0"/>
          <w:marBottom w:val="0"/>
          <w:divBdr>
            <w:top w:val="dashed" w:sz="6" w:space="8" w:color="E0E0E0"/>
            <w:left w:val="single" w:sz="12" w:space="8" w:color="404040"/>
            <w:bottom w:val="dashed" w:sz="6" w:space="8" w:color="E0E0E0"/>
            <w:right w:val="dashed" w:sz="6" w:space="8" w:color="E0E0E0"/>
          </w:divBdr>
        </w:div>
        <w:div w:id="684284941">
          <w:blockQuote w:val="1"/>
          <w:marLeft w:val="0"/>
          <w:marRight w:val="0"/>
          <w:marTop w:val="0"/>
          <w:marBottom w:val="360"/>
          <w:divBdr>
            <w:top w:val="none" w:sz="0" w:space="0" w:color="auto"/>
            <w:left w:val="single" w:sz="24" w:space="15" w:color="303030"/>
            <w:bottom w:val="none" w:sz="0" w:space="0" w:color="auto"/>
            <w:right w:val="none" w:sz="0" w:space="0" w:color="auto"/>
          </w:divBdr>
        </w:div>
        <w:div w:id="2140105031">
          <w:marLeft w:val="0"/>
          <w:marRight w:val="0"/>
          <w:marTop w:val="0"/>
          <w:marBottom w:val="0"/>
          <w:divBdr>
            <w:top w:val="dashed" w:sz="6" w:space="8" w:color="E0E0E0"/>
            <w:left w:val="single" w:sz="12" w:space="8" w:color="404040"/>
            <w:bottom w:val="dashed" w:sz="6" w:space="8" w:color="E0E0E0"/>
            <w:right w:val="dashed" w:sz="6" w:space="8" w:color="E0E0E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dxcentral.com/resources/glossary/packet/" TargetMode="External"/><Relationship Id="rId18" Type="http://schemas.openxmlformats.org/officeDocument/2006/relationships/hyperlink" Target="https://searchnetworking.techtarget.com/definition/local-area-network-LAN" TargetMode="External"/><Relationship Id="rId26" Type="http://schemas.openxmlformats.org/officeDocument/2006/relationships/hyperlink" Target="https://searchenterprisedesktop.techtarget.com/definition/client" TargetMode="External"/><Relationship Id="rId39" Type="http://schemas.openxmlformats.org/officeDocument/2006/relationships/hyperlink" Target="https://searchnetworking.techtarget.com/definition/datagram" TargetMode="External"/><Relationship Id="rId21" Type="http://schemas.openxmlformats.org/officeDocument/2006/relationships/hyperlink" Target="https://searchnetworking.techtarget.com/definition/protocol" TargetMode="External"/><Relationship Id="rId34" Type="http://schemas.openxmlformats.org/officeDocument/2006/relationships/hyperlink" Target="https://searchnetworking.techtarget.com/definition/OSI" TargetMode="External"/><Relationship Id="rId42" Type="http://schemas.openxmlformats.org/officeDocument/2006/relationships/hyperlink" Target="https://searchnetworking.techtarget.com/definition/protocol" TargetMode="External"/><Relationship Id="rId47" Type="http://schemas.openxmlformats.org/officeDocument/2006/relationships/hyperlink" Target="https://searchunifiedcommunications.techtarget.com/definition/Internet-Protocol" TargetMode="External"/><Relationship Id="rId50" Type="http://schemas.openxmlformats.org/officeDocument/2006/relationships/hyperlink" Target="https://whatis.techtarget.com/definition/flow-control" TargetMode="External"/><Relationship Id="rId55" Type="http://schemas.openxmlformats.org/officeDocument/2006/relationships/hyperlink" Target="https://searchnetworking.techtarget.com/definition/File-Transfer-Protocol-FTP" TargetMode="External"/><Relationship Id="rId63" Type="http://schemas.openxmlformats.org/officeDocument/2006/relationships/hyperlink" Target="https://whatis.techtarget.com/definition/signaling" TargetMode="External"/><Relationship Id="rId68" Type="http://schemas.openxmlformats.org/officeDocument/2006/relationships/hyperlink" Target="https://searchwindevelopment.techtarget.com/definition/IP-address" TargetMode="External"/><Relationship Id="rId76" Type="http://schemas.openxmlformats.org/officeDocument/2006/relationships/hyperlink" Target="https://networkencyclopedia.com/osi-model/" TargetMode="External"/><Relationship Id="rId7" Type="http://schemas.openxmlformats.org/officeDocument/2006/relationships/endnotes" Target="endnotes.xml"/><Relationship Id="rId71" Type="http://schemas.openxmlformats.org/officeDocument/2006/relationships/hyperlink" Target="https://searchnetworking.techtarget.com/definition/Network-layer" TargetMode="External"/><Relationship Id="rId2" Type="http://schemas.openxmlformats.org/officeDocument/2006/relationships/numbering" Target="numbering.xml"/><Relationship Id="rId16" Type="http://schemas.openxmlformats.org/officeDocument/2006/relationships/hyperlink" Target="https://www.sdxcentral.com/resources/glossary/application-2/" TargetMode="External"/><Relationship Id="rId29" Type="http://schemas.openxmlformats.org/officeDocument/2006/relationships/hyperlink" Target="https://searchnetworking.techtarget.com/definition/Token-Ring" TargetMode="External"/><Relationship Id="rId11" Type="http://schemas.openxmlformats.org/officeDocument/2006/relationships/hyperlink" Target="https://www.sdxcentral.com/resources/glossary/network/" TargetMode="External"/><Relationship Id="rId24" Type="http://schemas.openxmlformats.org/officeDocument/2006/relationships/hyperlink" Target="https://searchnetworking.techtarget.com/definition/router" TargetMode="External"/><Relationship Id="rId32" Type="http://schemas.openxmlformats.org/officeDocument/2006/relationships/hyperlink" Target="https://searchnetworking.techtarget.com/definition/router" TargetMode="External"/><Relationship Id="rId37" Type="http://schemas.openxmlformats.org/officeDocument/2006/relationships/hyperlink" Target="https://searchnetworking.techtarget.com/definition/TCP" TargetMode="External"/><Relationship Id="rId40" Type="http://schemas.openxmlformats.org/officeDocument/2006/relationships/hyperlink" Target="https://searchnetworking.techtarget.com/definition/port-number" TargetMode="External"/><Relationship Id="rId45" Type="http://schemas.openxmlformats.org/officeDocument/2006/relationships/hyperlink" Target="https://searchnetworking.techtarget.com/definition/bandwidth" TargetMode="External"/><Relationship Id="rId53" Type="http://schemas.openxmlformats.org/officeDocument/2006/relationships/hyperlink" Target="https://searchnetworking.techtarget.com/definition/Session-layer" TargetMode="External"/><Relationship Id="rId58" Type="http://schemas.openxmlformats.org/officeDocument/2006/relationships/hyperlink" Target="https://whatis.techtarget.com/definition/POP3-Post-Office-Protocol-3" TargetMode="External"/><Relationship Id="rId66" Type="http://schemas.openxmlformats.org/officeDocument/2006/relationships/hyperlink" Target="https://searchnetworking.techtarget.com/definition/connectionless" TargetMode="External"/><Relationship Id="rId74" Type="http://schemas.openxmlformats.org/officeDocument/2006/relationships/hyperlink" Target="https://www.geeksforgeeks.org/ip-addressing-classless-addressing/" TargetMode="External"/><Relationship Id="rId79"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s://searchnetworking.techtarget.com/definition/connection" TargetMode="External"/><Relationship Id="rId10" Type="http://schemas.openxmlformats.org/officeDocument/2006/relationships/image" Target="media/image2.jpeg"/><Relationship Id="rId19" Type="http://schemas.openxmlformats.org/officeDocument/2006/relationships/hyperlink" Target="https://web.archive.org/web/20140312230720/http:/searchnetworking.techtarget.com/definition/MAC-address" TargetMode="External"/><Relationship Id="rId31" Type="http://schemas.openxmlformats.org/officeDocument/2006/relationships/hyperlink" Target="https://searchnetworking.techtarget.com/definition/multicast" TargetMode="External"/><Relationship Id="rId44" Type="http://schemas.openxmlformats.org/officeDocument/2006/relationships/hyperlink" Target="https://searchcio.techtarget.com/definition/data-latency" TargetMode="External"/><Relationship Id="rId52" Type="http://schemas.openxmlformats.org/officeDocument/2006/relationships/hyperlink" Target="https://searchnetworking.techtarget.com/definition/Transport-layer" TargetMode="External"/><Relationship Id="rId60" Type="http://schemas.openxmlformats.org/officeDocument/2006/relationships/hyperlink" Target="https://searchnetworking.techtarget.com/definition/protocol" TargetMode="External"/><Relationship Id="rId65" Type="http://schemas.openxmlformats.org/officeDocument/2006/relationships/hyperlink" Target="https://searchnetworking.techtarget.com/definition/TCP" TargetMode="External"/><Relationship Id="rId73" Type="http://schemas.openxmlformats.org/officeDocument/2006/relationships/image" Target="media/image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dxcentral.com/resources/glossary/internet/" TargetMode="External"/><Relationship Id="rId22" Type="http://schemas.openxmlformats.org/officeDocument/2006/relationships/hyperlink" Target="https://searchwindevelopment.techtarget.com/definition/IP-address" TargetMode="External"/><Relationship Id="rId27" Type="http://schemas.openxmlformats.org/officeDocument/2006/relationships/hyperlink" Target="https://whatis.techtarget.com/definition/server" TargetMode="External"/><Relationship Id="rId30" Type="http://schemas.openxmlformats.org/officeDocument/2006/relationships/hyperlink" Target="https://searchnetworking.techtarget.com/definition/protocol" TargetMode="External"/><Relationship Id="rId35" Type="http://schemas.openxmlformats.org/officeDocument/2006/relationships/hyperlink" Target="https://searchnetworking.techtarget.com/definition/Network-layer" TargetMode="External"/><Relationship Id="rId43" Type="http://schemas.openxmlformats.org/officeDocument/2006/relationships/hyperlink" Target="https://searchnetworking.techtarget.com/definition/packet" TargetMode="External"/><Relationship Id="rId48" Type="http://schemas.openxmlformats.org/officeDocument/2006/relationships/hyperlink" Target="https://searchnetworking.techtarget.com/definition/packet" TargetMode="External"/><Relationship Id="rId56" Type="http://schemas.openxmlformats.org/officeDocument/2006/relationships/hyperlink" Target="https://searchnetworking.techtarget.com/definition/Telnet" TargetMode="External"/><Relationship Id="rId64" Type="http://schemas.openxmlformats.org/officeDocument/2006/relationships/hyperlink" Target="https://searchmobilecomputing.techtarget.com/definition/wireless" TargetMode="External"/><Relationship Id="rId69" Type="http://schemas.openxmlformats.org/officeDocument/2006/relationships/hyperlink" Target="https://searchnetworking.techtarget.com/definition/protocol" TargetMode="External"/><Relationship Id="rId77" Type="http://schemas.openxmlformats.org/officeDocument/2006/relationships/fontTable" Target="fontTable.xml"/><Relationship Id="rId8" Type="http://schemas.openxmlformats.org/officeDocument/2006/relationships/hyperlink" Target="https://en.wikipedia.org/wiki/IPX/SPX" TargetMode="External"/><Relationship Id="rId51" Type="http://schemas.openxmlformats.org/officeDocument/2006/relationships/hyperlink" Target="https://searchnetworking.techtarget.com/definition/OSI" TargetMode="External"/><Relationship Id="rId72" Type="http://schemas.openxmlformats.org/officeDocument/2006/relationships/hyperlink" Target="https://searchnetworking.techtarget.com/definition/OSI" TargetMode="External"/><Relationship Id="rId3" Type="http://schemas.openxmlformats.org/officeDocument/2006/relationships/styles" Target="styles.xml"/><Relationship Id="rId12" Type="http://schemas.openxmlformats.org/officeDocument/2006/relationships/hyperlink" Target="https://www.sdxcentral.com/resources/glossary/transmission-control-protocol-tcp/" TargetMode="External"/><Relationship Id="rId17" Type="http://schemas.openxmlformats.org/officeDocument/2006/relationships/hyperlink" Target="https://web.archive.org/web/20140312230720/http:/searchwindevelopment.techtarget.com/definition/IP-address" TargetMode="External"/><Relationship Id="rId25" Type="http://schemas.openxmlformats.org/officeDocument/2006/relationships/hyperlink" Target="https://searchnetworking.techtarget.com/definition/MAC-address" TargetMode="External"/><Relationship Id="rId33" Type="http://schemas.openxmlformats.org/officeDocument/2006/relationships/hyperlink" Target="https://whatis.techtarget.com/definition/streaming-media" TargetMode="External"/><Relationship Id="rId38" Type="http://schemas.openxmlformats.org/officeDocument/2006/relationships/hyperlink" Target="https://searchnetworking.techtarget.com/definition/TCP-IP" TargetMode="External"/><Relationship Id="rId46" Type="http://schemas.openxmlformats.org/officeDocument/2006/relationships/hyperlink" Target="https://searchsoftwarequality.techtarget.com/definition/application" TargetMode="External"/><Relationship Id="rId59" Type="http://schemas.openxmlformats.org/officeDocument/2006/relationships/hyperlink" Target="https://whatis.techtarget.com/definition/IMAP-Internet-Message-Access-Protocol" TargetMode="External"/><Relationship Id="rId67" Type="http://schemas.openxmlformats.org/officeDocument/2006/relationships/hyperlink" Target="https://whatis.techtarget.com/definition/message" TargetMode="External"/><Relationship Id="rId20" Type="http://schemas.openxmlformats.org/officeDocument/2006/relationships/hyperlink" Target="https://searchunifiedcommunications.techtarget.com/definition/Internet-Protocol" TargetMode="External"/><Relationship Id="rId41" Type="http://schemas.openxmlformats.org/officeDocument/2006/relationships/hyperlink" Target="https://searchsecurity.techtarget.com/definition/checksum" TargetMode="External"/><Relationship Id="rId54" Type="http://schemas.openxmlformats.org/officeDocument/2006/relationships/hyperlink" Target="https://searchsecurity.techtarget.com/definition/Secure-Shell" TargetMode="External"/><Relationship Id="rId62" Type="http://schemas.openxmlformats.org/officeDocument/2006/relationships/hyperlink" Target="https://searchnetworking.techtarget.com/definition/TCP" TargetMode="External"/><Relationship Id="rId70" Type="http://schemas.openxmlformats.org/officeDocument/2006/relationships/hyperlink" Target="https://searchnetworking.techtarget.com/definition/Kbps" TargetMode="External"/><Relationship Id="rId75"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dxcentral.com/resources/glossary/server/" TargetMode="External"/><Relationship Id="rId23" Type="http://schemas.openxmlformats.org/officeDocument/2006/relationships/hyperlink" Target="https://internetofthingsagenda.techtarget.com/definition/gateway" TargetMode="External"/><Relationship Id="rId28" Type="http://schemas.openxmlformats.org/officeDocument/2006/relationships/hyperlink" Target="https://searchnetworking.techtarget.com/definition/Ethernet" TargetMode="External"/><Relationship Id="rId36" Type="http://schemas.openxmlformats.org/officeDocument/2006/relationships/hyperlink" Target="https://searchmicroservices.techtarget.com/definition/IETF-Internet-Engineering-Task-Force" TargetMode="External"/><Relationship Id="rId49" Type="http://schemas.openxmlformats.org/officeDocument/2006/relationships/hyperlink" Target="https://searchnetworking.techtarget.com/definition/connection-oriented" TargetMode="External"/><Relationship Id="rId57" Type="http://schemas.openxmlformats.org/officeDocument/2006/relationships/hyperlink" Target="https://whatis.techtarget.com/definition/SMTP-Simple-Mail-Transfe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94B21-F22F-4ED5-8A11-07E3D0D6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 poly . ngp</dc:creator>
  <cp:lastModifiedBy>Admin</cp:lastModifiedBy>
  <cp:revision>8</cp:revision>
  <dcterms:created xsi:type="dcterms:W3CDTF">2020-01-04T09:48:00Z</dcterms:created>
  <dcterms:modified xsi:type="dcterms:W3CDTF">2021-05-10T10:30:00Z</dcterms:modified>
</cp:coreProperties>
</file>